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64B3" w14:textId="2FCA3BF1" w:rsidR="009339B6" w:rsidRPr="00092D87" w:rsidRDefault="009339B6" w:rsidP="009339B6">
      <w:pPr>
        <w:pStyle w:val="Heading1"/>
        <w:rPr>
          <w:sz w:val="56"/>
          <w:szCs w:val="28"/>
        </w:rPr>
      </w:pPr>
      <w:r w:rsidRPr="00092D87">
        <w:rPr>
          <w:sz w:val="56"/>
          <w:szCs w:val="28"/>
        </w:rPr>
        <w:t xml:space="preserve">C# </w:t>
      </w:r>
      <w:r w:rsidR="0047133D" w:rsidRPr="00092D87">
        <w:rPr>
          <w:sz w:val="56"/>
          <w:szCs w:val="28"/>
        </w:rPr>
        <w:t>c</w:t>
      </w:r>
      <w:r w:rsidRPr="00092D87">
        <w:rPr>
          <w:sz w:val="56"/>
          <w:szCs w:val="28"/>
        </w:rPr>
        <w:t>alculator</w:t>
      </w:r>
    </w:p>
    <w:p w14:paraId="6E00DF8E" w14:textId="32131F02" w:rsidR="0023528F" w:rsidRPr="00092D87" w:rsidDel="00F30F6E" w:rsidRDefault="00A878D2" w:rsidP="00CC643D">
      <w:pPr>
        <w:pStyle w:val="Heading3"/>
        <w:rPr>
          <w:del w:id="0" w:author="Marta Muniesa Llopart" w:date="2021-06-10T12:43:00Z"/>
          <w:rFonts w:cs="Segoe UI"/>
          <w:b/>
          <w:bCs/>
          <w:sz w:val="14"/>
          <w:szCs w:val="14"/>
        </w:rPr>
      </w:pPr>
      <w:r w:rsidRPr="00092D87">
        <w:rPr>
          <w:noProof/>
          <w:color w:val="2B579A"/>
          <w:sz w:val="24"/>
          <w:shd w:val="clear" w:color="auto" w:fill="E6E6E6"/>
        </w:rPr>
        <w:drawing>
          <wp:anchor distT="0" distB="0" distL="114300" distR="114300" simplePos="0" relativeHeight="251658240" behindDoc="0" locked="0" layoutInCell="1" allowOverlap="1" wp14:anchorId="6EDC2A5E" wp14:editId="142C48EA">
            <wp:simplePos x="0" y="0"/>
            <wp:positionH relativeFrom="column">
              <wp:posOffset>8783320</wp:posOffset>
            </wp:positionH>
            <wp:positionV relativeFrom="paragraph">
              <wp:posOffset>2693670</wp:posOffset>
            </wp:positionV>
            <wp:extent cx="2456180" cy="2219960"/>
            <wp:effectExtent l="0" t="0" r="1270" b="8890"/>
            <wp:wrapNone/>
            <wp:docPr id="2054" name="Picture 6">
              <a:extLst xmlns:a="http://schemas.openxmlformats.org/drawingml/2006/main">
                <a:ext uri="{FF2B5EF4-FFF2-40B4-BE49-F238E27FC236}">
                  <a16:creationId xmlns:a16="http://schemas.microsoft.com/office/drawing/2014/main" id="{8ED1D643-E5EB-4657-9251-E9358AC60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8ED1D643-E5EB-4657-9251-E9358AC60D64}"/>
                        </a:ext>
                      </a:extLst>
                    </pic:cNvPr>
                    <pic:cNvPicPr>
                      <a:picLocks noChangeAspect="1" noChangeArrowheads="1"/>
                    </pic:cNvPicPr>
                  </pic:nvPicPr>
                  <pic:blipFill rotWithShape="1">
                    <a:blip r:embed="rId12" cstate="print">
                      <a:grayscl/>
                      <a:extLst>
                        <a:ext uri="{28A0092B-C50C-407E-A947-70E740481C1C}">
                          <a14:useLocalDpi xmlns:a14="http://schemas.microsoft.com/office/drawing/2010/main" val="0"/>
                        </a:ext>
                      </a:extLst>
                    </a:blip>
                    <a:srcRect l="20401" t="23454" r="19591"/>
                    <a:stretch/>
                  </pic:blipFill>
                  <pic:spPr bwMode="auto">
                    <a:xfrm>
                      <a:off x="0" y="0"/>
                      <a:ext cx="2456180" cy="2219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735A8A58" w14:textId="47BA5B74" w:rsidR="00B9072A" w:rsidRPr="00092D87" w:rsidRDefault="006B2A80" w:rsidP="00CC643D">
      <w:pPr>
        <w:pStyle w:val="Heading3"/>
        <w:rPr>
          <w:rFonts w:cs="Segoe UI"/>
          <w:b/>
          <w:bCs/>
          <w:color w:val="ED3241"/>
          <w:sz w:val="18"/>
          <w:szCs w:val="18"/>
        </w:rPr>
      </w:pPr>
      <w:r w:rsidRPr="00092D87">
        <w:rPr>
          <w:rFonts w:cs="Segoe UI"/>
          <w:b/>
          <w:bCs/>
          <w:color w:val="ED3241"/>
          <w:sz w:val="18"/>
          <w:szCs w:val="18"/>
        </w:rPr>
        <w:t>Intro</w:t>
      </w:r>
      <w:r w:rsidR="00B9072A" w:rsidRPr="00092D87">
        <w:rPr>
          <w:rFonts w:cs="Segoe UI"/>
          <w:b/>
          <w:bCs/>
          <w:color w:val="ED3241"/>
          <w:sz w:val="18"/>
          <w:szCs w:val="18"/>
        </w:rPr>
        <w:t xml:space="preserve"> </w:t>
      </w:r>
    </w:p>
    <w:p w14:paraId="6FA775B6" w14:textId="5864A302" w:rsidR="009C1A37" w:rsidRPr="00092D87" w:rsidRDefault="008658D0" w:rsidP="005E187D">
      <w:pPr>
        <w:rPr>
          <w:rFonts w:cs="Segoe UI"/>
          <w:sz w:val="14"/>
          <w:szCs w:val="14"/>
        </w:rPr>
      </w:pPr>
      <w:r w:rsidRPr="00092D87">
        <w:rPr>
          <w:sz w:val="16"/>
          <w:szCs w:val="18"/>
        </w:rPr>
        <w:t>We want to</w:t>
      </w:r>
      <w:r w:rsidR="006B2A80" w:rsidRPr="00092D87">
        <w:rPr>
          <w:sz w:val="16"/>
          <w:szCs w:val="18"/>
        </w:rPr>
        <w:t xml:space="preserve"> have the opportunity to see how you might deal with a real-world coding task. At your interview we would like you to present your solution (via screen share) to the tasks, explain what you've done and show us anything of note in your code. There are no right or wrong answers, the aim is to see </w:t>
      </w:r>
      <w:r w:rsidR="00BB4E3F" w:rsidRPr="00092D87">
        <w:rPr>
          <w:sz w:val="16"/>
          <w:szCs w:val="18"/>
        </w:rPr>
        <w:t>you</w:t>
      </w:r>
      <w:r w:rsidR="00AF36AE" w:rsidRPr="00092D87">
        <w:rPr>
          <w:sz w:val="16"/>
          <w:szCs w:val="18"/>
        </w:rPr>
        <w:t xml:space="preserve">r ability </w:t>
      </w:r>
      <w:r w:rsidR="003B5E47" w:rsidRPr="00092D87">
        <w:rPr>
          <w:sz w:val="16"/>
          <w:szCs w:val="18"/>
        </w:rPr>
        <w:t>follow</w:t>
      </w:r>
      <w:r w:rsidR="00AF36AE" w:rsidRPr="00092D87">
        <w:rPr>
          <w:sz w:val="16"/>
          <w:szCs w:val="18"/>
        </w:rPr>
        <w:t>ing</w:t>
      </w:r>
      <w:r w:rsidR="003B5E47" w:rsidRPr="00092D87">
        <w:rPr>
          <w:sz w:val="16"/>
          <w:szCs w:val="18"/>
        </w:rPr>
        <w:t xml:space="preserve"> the tutorial, </w:t>
      </w:r>
      <w:r w:rsidR="006B2A80" w:rsidRPr="00092D87">
        <w:rPr>
          <w:sz w:val="16"/>
          <w:szCs w:val="18"/>
        </w:rPr>
        <w:t xml:space="preserve">the approaches you use to solve </w:t>
      </w:r>
      <w:r w:rsidR="009644DD" w:rsidRPr="00092D87">
        <w:rPr>
          <w:sz w:val="16"/>
          <w:szCs w:val="18"/>
        </w:rPr>
        <w:t>the</w:t>
      </w:r>
      <w:r w:rsidR="006B2A80" w:rsidRPr="00092D87">
        <w:rPr>
          <w:sz w:val="16"/>
          <w:szCs w:val="18"/>
        </w:rPr>
        <w:t xml:space="preserve"> problem and for us to discuss the pros and cons during the interview. We will expect you to present for </w:t>
      </w:r>
      <w:r w:rsidR="007471C5" w:rsidRPr="00092D87">
        <w:rPr>
          <w:sz w:val="16"/>
          <w:szCs w:val="18"/>
        </w:rPr>
        <w:t>15-</w:t>
      </w:r>
      <w:r w:rsidR="006B2A80" w:rsidRPr="00092D87">
        <w:rPr>
          <w:sz w:val="16"/>
          <w:szCs w:val="18"/>
        </w:rPr>
        <w:t>20 minutes with questions along the way from us. Do make sure you read through everything here before you get started</w:t>
      </w:r>
      <w:r w:rsidR="007471C5" w:rsidRPr="00092D87">
        <w:rPr>
          <w:sz w:val="16"/>
          <w:szCs w:val="18"/>
        </w:rPr>
        <w:t>.</w:t>
      </w:r>
    </w:p>
    <w:p w14:paraId="4348FC9F" w14:textId="2C9DD080" w:rsidR="00257384" w:rsidRPr="00092D87" w:rsidRDefault="00257384" w:rsidP="2A6539DA">
      <w:pPr>
        <w:pStyle w:val="Heading3"/>
        <w:rPr>
          <w:rFonts w:cs="Segoe UI"/>
          <w:b/>
          <w:color w:val="ED3241"/>
          <w:sz w:val="18"/>
          <w:szCs w:val="18"/>
        </w:rPr>
        <w:sectPr w:rsidR="00257384" w:rsidRPr="00092D87" w:rsidSect="0087218B">
          <w:headerReference w:type="default" r:id="rId13"/>
          <w:footerReference w:type="default" r:id="rId14"/>
          <w:headerReference w:type="first" r:id="rId15"/>
          <w:footerReference w:type="first" r:id="rId16"/>
          <w:pgSz w:w="11906" w:h="16838"/>
          <w:pgMar w:top="1440" w:right="1440" w:bottom="1440" w:left="1440" w:header="708" w:footer="680" w:gutter="0"/>
          <w:cols w:space="708"/>
          <w:titlePg/>
          <w:docGrid w:linePitch="360"/>
        </w:sectPr>
      </w:pPr>
      <w:r w:rsidRPr="00092D87">
        <w:rPr>
          <w:rFonts w:cs="Segoe UI"/>
          <w:b/>
          <w:bCs/>
          <w:color w:val="ED3241"/>
          <w:sz w:val="18"/>
          <w:szCs w:val="18"/>
        </w:rPr>
        <w:t>S</w:t>
      </w:r>
      <w:r w:rsidR="006B2A80" w:rsidRPr="00092D87">
        <w:rPr>
          <w:rFonts w:cs="Segoe UI"/>
          <w:b/>
          <w:bCs/>
          <w:color w:val="ED3241"/>
          <w:sz w:val="18"/>
          <w:szCs w:val="18"/>
        </w:rPr>
        <w:t>cenario</w:t>
      </w:r>
    </w:p>
    <w:p w14:paraId="008F72E5" w14:textId="45095622" w:rsidR="00B171BF" w:rsidRPr="00092D87" w:rsidRDefault="004D5A4C" w:rsidP="00B171BF">
      <w:pPr>
        <w:rPr>
          <w:rFonts w:cs="Segoe UI"/>
          <w:sz w:val="16"/>
          <w:szCs w:val="16"/>
        </w:rPr>
      </w:pPr>
      <w:r w:rsidRPr="00092D87">
        <w:rPr>
          <w:sz w:val="16"/>
          <w:szCs w:val="18"/>
        </w:rPr>
        <w:t xml:space="preserve">We need </w:t>
      </w:r>
      <w:r w:rsidR="00AA7D0B" w:rsidRPr="00092D87">
        <w:rPr>
          <w:sz w:val="16"/>
          <w:szCs w:val="18"/>
        </w:rPr>
        <w:t xml:space="preserve">to create a basic calculator using </w:t>
      </w:r>
      <w:r w:rsidR="00857524" w:rsidRPr="00092D87">
        <w:rPr>
          <w:sz w:val="16"/>
          <w:szCs w:val="18"/>
        </w:rPr>
        <w:t>C</w:t>
      </w:r>
      <w:r w:rsidR="00AA7D0B" w:rsidRPr="00092D87">
        <w:rPr>
          <w:sz w:val="16"/>
          <w:szCs w:val="18"/>
        </w:rPr>
        <w:t># code.</w:t>
      </w:r>
    </w:p>
    <w:p w14:paraId="791FA259" w14:textId="00CD2116" w:rsidR="00EB7F69" w:rsidRPr="00092D87" w:rsidRDefault="004D5A4C" w:rsidP="00EB7F69">
      <w:pPr>
        <w:pStyle w:val="Heading3"/>
        <w:rPr>
          <w:rFonts w:cs="Segoe UI"/>
          <w:b/>
          <w:bCs/>
          <w:sz w:val="16"/>
          <w:szCs w:val="16"/>
        </w:rPr>
      </w:pPr>
      <w:r w:rsidRPr="00092D87">
        <w:rPr>
          <w:rFonts w:cs="Segoe UI"/>
          <w:b/>
          <w:bCs/>
          <w:color w:val="FF4545"/>
          <w:sz w:val="18"/>
          <w:szCs w:val="18"/>
        </w:rPr>
        <w:t>Tasks</w:t>
      </w:r>
    </w:p>
    <w:p w14:paraId="6557B303" w14:textId="17A81922" w:rsidR="00CF465B" w:rsidRDefault="008452CE" w:rsidP="005C180B">
      <w:pPr>
        <w:pStyle w:val="ListParagraph"/>
        <w:numPr>
          <w:ilvl w:val="0"/>
          <w:numId w:val="16"/>
        </w:numPr>
        <w:shd w:val="clear" w:color="auto" w:fill="FFFFFF"/>
        <w:spacing w:after="0" w:line="240" w:lineRule="auto"/>
        <w:rPr>
          <w:sz w:val="16"/>
          <w:szCs w:val="18"/>
        </w:rPr>
      </w:pPr>
      <w:r w:rsidRPr="00092D87">
        <w:rPr>
          <w:sz w:val="16"/>
          <w:szCs w:val="18"/>
        </w:rPr>
        <w:t xml:space="preserve">Following this </w:t>
      </w:r>
      <w:hyperlink r:id="rId17" w:history="1">
        <w:r w:rsidRPr="00092D87">
          <w:rPr>
            <w:rStyle w:val="Hyperlink"/>
            <w:sz w:val="16"/>
            <w:szCs w:val="18"/>
          </w:rPr>
          <w:t>tuto</w:t>
        </w:r>
        <w:r w:rsidRPr="00092D87">
          <w:rPr>
            <w:rStyle w:val="Hyperlink"/>
            <w:sz w:val="16"/>
            <w:szCs w:val="18"/>
          </w:rPr>
          <w:t>r</w:t>
        </w:r>
        <w:r w:rsidRPr="00092D87">
          <w:rPr>
            <w:rStyle w:val="Hyperlink"/>
            <w:sz w:val="16"/>
            <w:szCs w:val="18"/>
          </w:rPr>
          <w:t>i</w:t>
        </w:r>
        <w:r w:rsidRPr="00092D87">
          <w:rPr>
            <w:rStyle w:val="Hyperlink"/>
            <w:sz w:val="16"/>
            <w:szCs w:val="18"/>
          </w:rPr>
          <w:t>a</w:t>
        </w:r>
        <w:r w:rsidRPr="00092D87">
          <w:rPr>
            <w:rStyle w:val="Hyperlink"/>
            <w:sz w:val="16"/>
            <w:szCs w:val="18"/>
          </w:rPr>
          <w:t>l</w:t>
        </w:r>
      </w:hyperlink>
      <w:r w:rsidR="00CF465B" w:rsidRPr="00092D87">
        <w:rPr>
          <w:sz w:val="16"/>
          <w:szCs w:val="18"/>
        </w:rPr>
        <w:t>:</w:t>
      </w:r>
    </w:p>
    <w:p w14:paraId="65FF51DA" w14:textId="77777777" w:rsidR="00092D87" w:rsidRPr="00092D87" w:rsidRDefault="00092D87" w:rsidP="00092D87">
      <w:pPr>
        <w:pStyle w:val="ListParagraph"/>
        <w:numPr>
          <w:ilvl w:val="0"/>
          <w:numId w:val="0"/>
        </w:numPr>
        <w:shd w:val="clear" w:color="auto" w:fill="FFFFFF"/>
        <w:spacing w:after="0" w:line="240" w:lineRule="auto"/>
        <w:ind w:left="720"/>
        <w:rPr>
          <w:sz w:val="16"/>
          <w:szCs w:val="18"/>
        </w:rPr>
      </w:pPr>
    </w:p>
    <w:p w14:paraId="0034A99A" w14:textId="54962949" w:rsidR="008452CE" w:rsidRPr="00092D87" w:rsidRDefault="00CF465B" w:rsidP="003549C4">
      <w:pPr>
        <w:pStyle w:val="ListParagraph"/>
        <w:numPr>
          <w:ilvl w:val="1"/>
          <w:numId w:val="16"/>
        </w:numPr>
        <w:shd w:val="clear" w:color="auto" w:fill="FFFFFF"/>
        <w:spacing w:after="0" w:line="240" w:lineRule="auto"/>
        <w:rPr>
          <w:sz w:val="16"/>
          <w:szCs w:val="18"/>
        </w:rPr>
      </w:pPr>
      <w:r w:rsidRPr="00092D87">
        <w:rPr>
          <w:sz w:val="16"/>
          <w:szCs w:val="18"/>
        </w:rPr>
        <w:t>C</w:t>
      </w:r>
      <w:r w:rsidR="008452CE" w:rsidRPr="00092D87">
        <w:rPr>
          <w:sz w:val="16"/>
          <w:szCs w:val="18"/>
        </w:rPr>
        <w:t xml:space="preserve">reate a </w:t>
      </w:r>
      <w:r w:rsidRPr="00092D87">
        <w:rPr>
          <w:sz w:val="16"/>
          <w:szCs w:val="18"/>
        </w:rPr>
        <w:t xml:space="preserve">console application using Visual </w:t>
      </w:r>
      <w:r w:rsidR="000C4442" w:rsidRPr="00092D87">
        <w:rPr>
          <w:sz w:val="16"/>
          <w:szCs w:val="18"/>
        </w:rPr>
        <w:t>S</w:t>
      </w:r>
      <w:r w:rsidRPr="00092D87">
        <w:rPr>
          <w:sz w:val="16"/>
          <w:szCs w:val="18"/>
        </w:rPr>
        <w:t>tudio</w:t>
      </w:r>
      <w:r w:rsidR="000C4442" w:rsidRPr="00092D87">
        <w:rPr>
          <w:sz w:val="16"/>
          <w:szCs w:val="18"/>
        </w:rPr>
        <w:t xml:space="preserve"> (you will find a link to download Visual Stud</w:t>
      </w:r>
      <w:r w:rsidR="00787AAF" w:rsidRPr="00092D87">
        <w:rPr>
          <w:sz w:val="16"/>
          <w:szCs w:val="18"/>
        </w:rPr>
        <w:t>i</w:t>
      </w:r>
      <w:r w:rsidR="003B5E47" w:rsidRPr="00092D87">
        <w:rPr>
          <w:sz w:val="16"/>
          <w:szCs w:val="18"/>
        </w:rPr>
        <w:t>o</w:t>
      </w:r>
      <w:r w:rsidR="000C4442" w:rsidRPr="00092D87">
        <w:rPr>
          <w:sz w:val="16"/>
          <w:szCs w:val="18"/>
        </w:rPr>
        <w:t xml:space="preserve"> within the tutorial).</w:t>
      </w:r>
    </w:p>
    <w:p w14:paraId="175D2D50" w14:textId="0BB4BC02" w:rsidR="000C4442" w:rsidRPr="00092D87" w:rsidRDefault="003B5E47" w:rsidP="003549C4">
      <w:pPr>
        <w:pStyle w:val="ListParagraph"/>
        <w:numPr>
          <w:ilvl w:val="1"/>
          <w:numId w:val="16"/>
        </w:numPr>
        <w:shd w:val="clear" w:color="auto" w:fill="FFFFFF"/>
        <w:spacing w:after="0" w:line="240" w:lineRule="auto"/>
        <w:rPr>
          <w:sz w:val="16"/>
          <w:szCs w:val="18"/>
        </w:rPr>
      </w:pPr>
      <w:r w:rsidRPr="00092D87">
        <w:rPr>
          <w:sz w:val="16"/>
          <w:szCs w:val="18"/>
        </w:rPr>
        <w:t>Create an app.</w:t>
      </w:r>
    </w:p>
    <w:p w14:paraId="2F9D4C0E" w14:textId="77B3BCE7" w:rsidR="003B5E47" w:rsidRPr="00092D87" w:rsidRDefault="003B5E47" w:rsidP="003549C4">
      <w:pPr>
        <w:pStyle w:val="ListParagraph"/>
        <w:numPr>
          <w:ilvl w:val="1"/>
          <w:numId w:val="16"/>
        </w:numPr>
        <w:shd w:val="clear" w:color="auto" w:fill="FFFFFF"/>
        <w:spacing w:after="0" w:line="240" w:lineRule="auto"/>
        <w:rPr>
          <w:sz w:val="16"/>
          <w:szCs w:val="18"/>
        </w:rPr>
      </w:pPr>
      <w:r w:rsidRPr="00092D87">
        <w:rPr>
          <w:sz w:val="16"/>
          <w:szCs w:val="18"/>
        </w:rPr>
        <w:t>Add the calculator code.</w:t>
      </w:r>
    </w:p>
    <w:p w14:paraId="4562D3CB" w14:textId="2692A870" w:rsidR="00E75CB6" w:rsidRPr="00092D87" w:rsidRDefault="00E75CB6" w:rsidP="003549C4">
      <w:pPr>
        <w:pStyle w:val="ListParagraph"/>
        <w:numPr>
          <w:ilvl w:val="1"/>
          <w:numId w:val="16"/>
        </w:numPr>
        <w:shd w:val="clear" w:color="auto" w:fill="FFFFFF"/>
        <w:spacing w:after="0" w:line="240" w:lineRule="auto"/>
        <w:rPr>
          <w:sz w:val="16"/>
          <w:szCs w:val="18"/>
        </w:rPr>
      </w:pPr>
      <w:r w:rsidRPr="00092D87">
        <w:rPr>
          <w:sz w:val="16"/>
          <w:szCs w:val="18"/>
        </w:rPr>
        <w:t>Add functionality to the calculator.</w:t>
      </w:r>
    </w:p>
    <w:p w14:paraId="2C6173A8" w14:textId="77777777" w:rsidR="00002882" w:rsidRPr="00092D87" w:rsidRDefault="00E75CB6" w:rsidP="00002882">
      <w:pPr>
        <w:pStyle w:val="ListParagraph"/>
        <w:numPr>
          <w:ilvl w:val="1"/>
          <w:numId w:val="16"/>
        </w:numPr>
        <w:shd w:val="clear" w:color="auto" w:fill="FFFFFF"/>
        <w:spacing w:after="0" w:line="240" w:lineRule="auto"/>
        <w:rPr>
          <w:sz w:val="16"/>
          <w:szCs w:val="18"/>
        </w:rPr>
      </w:pPr>
      <w:r w:rsidRPr="00092D87">
        <w:rPr>
          <w:sz w:val="16"/>
          <w:szCs w:val="18"/>
        </w:rPr>
        <w:t>Debug the app and fix the issues.</w:t>
      </w:r>
    </w:p>
    <w:p w14:paraId="655579C1" w14:textId="5507CB0E" w:rsidR="00002882" w:rsidRPr="00092D87" w:rsidRDefault="00F1712D" w:rsidP="00002882">
      <w:pPr>
        <w:pStyle w:val="ListParagraph"/>
        <w:numPr>
          <w:ilvl w:val="1"/>
          <w:numId w:val="16"/>
        </w:numPr>
        <w:shd w:val="clear" w:color="auto" w:fill="FFFFFF"/>
        <w:spacing w:after="0" w:line="240" w:lineRule="auto"/>
        <w:rPr>
          <w:sz w:val="16"/>
          <w:szCs w:val="18"/>
        </w:rPr>
      </w:pPr>
      <w:r w:rsidRPr="00092D87">
        <w:rPr>
          <w:sz w:val="16"/>
          <w:szCs w:val="18"/>
        </w:rPr>
        <w:t xml:space="preserve">Implement improvements to the application (as suggested in the </w:t>
      </w:r>
      <w:r w:rsidR="002A4BEE" w:rsidRPr="00092D87">
        <w:rPr>
          <w:sz w:val="16"/>
          <w:szCs w:val="18"/>
        </w:rPr>
        <w:t>“Revise the code” section).</w:t>
      </w:r>
    </w:p>
    <w:p w14:paraId="2705B36D" w14:textId="77777777" w:rsidR="00002882" w:rsidRPr="00092D87" w:rsidRDefault="00002882" w:rsidP="00002882">
      <w:pPr>
        <w:pStyle w:val="ListParagraph"/>
        <w:numPr>
          <w:ilvl w:val="0"/>
          <w:numId w:val="0"/>
        </w:numPr>
        <w:shd w:val="clear" w:color="auto" w:fill="FFFFFF"/>
        <w:spacing w:after="0" w:line="240" w:lineRule="auto"/>
        <w:ind w:left="1440"/>
        <w:rPr>
          <w:sz w:val="16"/>
          <w:szCs w:val="18"/>
        </w:rPr>
      </w:pPr>
    </w:p>
    <w:p w14:paraId="41210747" w14:textId="6A780F29" w:rsidR="002554D5" w:rsidRPr="00092D87" w:rsidRDefault="002554D5" w:rsidP="00002882">
      <w:pPr>
        <w:pStyle w:val="ListParagraph"/>
        <w:numPr>
          <w:ilvl w:val="0"/>
          <w:numId w:val="16"/>
        </w:numPr>
        <w:shd w:val="clear" w:color="auto" w:fill="FFFFFF"/>
        <w:spacing w:after="225" w:line="240" w:lineRule="auto"/>
        <w:rPr>
          <w:sz w:val="16"/>
          <w:szCs w:val="18"/>
        </w:rPr>
      </w:pPr>
      <w:r w:rsidRPr="00092D87">
        <w:rPr>
          <w:sz w:val="16"/>
          <w:szCs w:val="18"/>
        </w:rPr>
        <w:t xml:space="preserve">We would like to keep the results for each execution of the application. </w:t>
      </w:r>
      <w:r w:rsidR="00073F93" w:rsidRPr="00092D87">
        <w:rPr>
          <w:sz w:val="16"/>
          <w:szCs w:val="18"/>
        </w:rPr>
        <w:t>Would</w:t>
      </w:r>
      <w:r w:rsidRPr="00092D87">
        <w:rPr>
          <w:sz w:val="16"/>
          <w:szCs w:val="18"/>
        </w:rPr>
        <w:t xml:space="preserve"> you </w:t>
      </w:r>
      <w:r w:rsidR="00073F93" w:rsidRPr="00092D87">
        <w:rPr>
          <w:sz w:val="16"/>
          <w:szCs w:val="18"/>
        </w:rPr>
        <w:t xml:space="preserve">be able to </w:t>
      </w:r>
      <w:r w:rsidRPr="00092D87">
        <w:rPr>
          <w:sz w:val="16"/>
          <w:szCs w:val="18"/>
        </w:rPr>
        <w:t>implement an</w:t>
      </w:r>
      <w:r w:rsidR="00073F93" w:rsidRPr="00092D87">
        <w:rPr>
          <w:sz w:val="16"/>
          <w:szCs w:val="18"/>
        </w:rPr>
        <w:t xml:space="preserve"> improvement to achieve this goal?</w:t>
      </w:r>
    </w:p>
    <w:p w14:paraId="78D382FF" w14:textId="7FE98031" w:rsidR="00002882" w:rsidRPr="00092D87" w:rsidRDefault="003D19EA" w:rsidP="00857524">
      <w:pPr>
        <w:pStyle w:val="ListParagraph"/>
        <w:numPr>
          <w:ilvl w:val="0"/>
          <w:numId w:val="16"/>
        </w:numPr>
        <w:shd w:val="clear" w:color="auto" w:fill="FFFFFF"/>
        <w:spacing w:after="225" w:line="240" w:lineRule="auto"/>
        <w:rPr>
          <w:sz w:val="16"/>
          <w:szCs w:val="18"/>
        </w:rPr>
      </w:pPr>
      <w:r w:rsidRPr="00092D87">
        <w:rPr>
          <w:sz w:val="16"/>
          <w:szCs w:val="18"/>
        </w:rPr>
        <w:t xml:space="preserve">Do you think there are </w:t>
      </w:r>
      <w:r w:rsidR="00F2609F" w:rsidRPr="00092D87">
        <w:rPr>
          <w:sz w:val="16"/>
          <w:szCs w:val="18"/>
        </w:rPr>
        <w:t>other</w:t>
      </w:r>
      <w:r w:rsidRPr="00092D87">
        <w:rPr>
          <w:sz w:val="16"/>
          <w:szCs w:val="18"/>
        </w:rPr>
        <w:t xml:space="preserve"> </w:t>
      </w:r>
      <w:r w:rsidR="00F2609F" w:rsidRPr="00092D87">
        <w:rPr>
          <w:sz w:val="16"/>
          <w:szCs w:val="18"/>
        </w:rPr>
        <w:t xml:space="preserve">additional improvements or changes that could be done to the app? </w:t>
      </w:r>
      <w:r w:rsidR="00857524" w:rsidRPr="00092D87">
        <w:rPr>
          <w:sz w:val="16"/>
          <w:szCs w:val="18"/>
        </w:rPr>
        <w:t>Could you implement and/or present them to us in the interview?</w:t>
      </w:r>
    </w:p>
    <w:p w14:paraId="4E0C362E" w14:textId="7A89A5DF" w:rsidR="008658D0" w:rsidRPr="00092D87" w:rsidRDefault="008658D0" w:rsidP="008658D0">
      <w:pPr>
        <w:pStyle w:val="Heading3"/>
        <w:rPr>
          <w:rFonts w:cs="Segoe UI"/>
          <w:b/>
          <w:bCs/>
          <w:color w:val="FF4545"/>
          <w:sz w:val="18"/>
          <w:szCs w:val="18"/>
        </w:rPr>
      </w:pPr>
      <w:r w:rsidRPr="00092D87">
        <w:rPr>
          <w:rFonts w:cs="Segoe UI"/>
          <w:b/>
          <w:bCs/>
          <w:color w:val="FF4545"/>
          <w:sz w:val="18"/>
          <w:szCs w:val="18"/>
        </w:rPr>
        <w:t xml:space="preserve">General guidance </w:t>
      </w:r>
    </w:p>
    <w:p w14:paraId="7AFA1108" w14:textId="6B8243BE" w:rsidR="005955F0" w:rsidRPr="00092D87" w:rsidRDefault="008658D0" w:rsidP="003549C4">
      <w:pPr>
        <w:pStyle w:val="ListParagraph"/>
        <w:numPr>
          <w:ilvl w:val="0"/>
          <w:numId w:val="17"/>
        </w:numPr>
        <w:shd w:val="clear" w:color="auto" w:fill="FFFFFF"/>
        <w:spacing w:after="0" w:line="240" w:lineRule="auto"/>
        <w:rPr>
          <w:sz w:val="16"/>
          <w:szCs w:val="18"/>
        </w:rPr>
      </w:pPr>
      <w:r w:rsidRPr="00092D87">
        <w:rPr>
          <w:sz w:val="16"/>
          <w:szCs w:val="18"/>
        </w:rPr>
        <w:t xml:space="preserve">You don't need to deploy your solution </w:t>
      </w:r>
      <w:proofErr w:type="gramStart"/>
      <w:r w:rsidRPr="00092D87">
        <w:rPr>
          <w:sz w:val="16"/>
          <w:szCs w:val="18"/>
        </w:rPr>
        <w:t>anywhere,</w:t>
      </w:r>
      <w:proofErr w:type="gramEnd"/>
      <w:r w:rsidRPr="00092D87">
        <w:rPr>
          <w:sz w:val="16"/>
          <w:szCs w:val="18"/>
        </w:rPr>
        <w:t xml:space="preserve"> you can show us it running on your machine via screenshare. </w:t>
      </w:r>
    </w:p>
    <w:p w14:paraId="7F6DBED7" w14:textId="1B10049F" w:rsidR="004C0B6F" w:rsidRPr="00092D87" w:rsidRDefault="004C0B6F" w:rsidP="00226E07">
      <w:pPr>
        <w:pStyle w:val="ListParagraph"/>
        <w:numPr>
          <w:ilvl w:val="0"/>
          <w:numId w:val="17"/>
        </w:numPr>
        <w:shd w:val="clear" w:color="auto" w:fill="FFFFFF"/>
        <w:spacing w:after="0" w:line="240" w:lineRule="auto"/>
        <w:rPr>
          <w:sz w:val="16"/>
          <w:szCs w:val="18"/>
        </w:rPr>
      </w:pPr>
      <w:r w:rsidRPr="00092D87">
        <w:rPr>
          <w:sz w:val="16"/>
          <w:szCs w:val="18"/>
        </w:rPr>
        <w:t xml:space="preserve">We are interested in your </w:t>
      </w:r>
      <w:r w:rsidR="00226E07" w:rsidRPr="00092D87">
        <w:rPr>
          <w:sz w:val="16"/>
          <w:szCs w:val="18"/>
        </w:rPr>
        <w:t xml:space="preserve">ability to follow the tutorial, your </w:t>
      </w:r>
      <w:r w:rsidRPr="00092D87">
        <w:rPr>
          <w:sz w:val="16"/>
          <w:szCs w:val="18"/>
        </w:rPr>
        <w:t xml:space="preserve">experience </w:t>
      </w:r>
      <w:r w:rsidR="00F73AB8" w:rsidRPr="00092D87">
        <w:rPr>
          <w:sz w:val="16"/>
          <w:szCs w:val="18"/>
        </w:rPr>
        <w:t>creating the application and what you have learnt along the process.</w:t>
      </w:r>
    </w:p>
    <w:p w14:paraId="55EFE765" w14:textId="77777777" w:rsidR="005955F0" w:rsidRPr="00092D87" w:rsidRDefault="008658D0" w:rsidP="003549C4">
      <w:pPr>
        <w:pStyle w:val="ListParagraph"/>
        <w:numPr>
          <w:ilvl w:val="0"/>
          <w:numId w:val="17"/>
        </w:numPr>
        <w:shd w:val="clear" w:color="auto" w:fill="FFFFFF"/>
        <w:spacing w:after="0" w:line="240" w:lineRule="auto"/>
        <w:rPr>
          <w:sz w:val="16"/>
          <w:szCs w:val="18"/>
        </w:rPr>
      </w:pPr>
      <w:r w:rsidRPr="00092D87">
        <w:rPr>
          <w:sz w:val="16"/>
          <w:szCs w:val="18"/>
        </w:rPr>
        <w:t xml:space="preserve">Where we have not specified any implementation details, it is up to you to decide how to go about it. </w:t>
      </w:r>
    </w:p>
    <w:p w14:paraId="38405830" w14:textId="77777777" w:rsidR="005955F0" w:rsidRPr="00092D87" w:rsidRDefault="008658D0" w:rsidP="003549C4">
      <w:pPr>
        <w:pStyle w:val="ListParagraph"/>
        <w:numPr>
          <w:ilvl w:val="0"/>
          <w:numId w:val="17"/>
        </w:numPr>
        <w:shd w:val="clear" w:color="auto" w:fill="FFFFFF"/>
        <w:spacing w:after="0" w:line="240" w:lineRule="auto"/>
        <w:rPr>
          <w:sz w:val="16"/>
          <w:szCs w:val="18"/>
        </w:rPr>
      </w:pPr>
      <w:r w:rsidRPr="00092D87">
        <w:rPr>
          <w:sz w:val="16"/>
          <w:szCs w:val="18"/>
        </w:rPr>
        <w:t xml:space="preserve">We will discuss your solutions and explore how you have gone about the tasks in your interview. </w:t>
      </w:r>
    </w:p>
    <w:p w14:paraId="3D70589F" w14:textId="77777777" w:rsidR="005955F0" w:rsidRPr="00092D87" w:rsidRDefault="008658D0" w:rsidP="003549C4">
      <w:pPr>
        <w:pStyle w:val="ListParagraph"/>
        <w:numPr>
          <w:ilvl w:val="0"/>
          <w:numId w:val="17"/>
        </w:numPr>
        <w:shd w:val="clear" w:color="auto" w:fill="FFFFFF"/>
        <w:spacing w:after="0" w:line="240" w:lineRule="auto"/>
        <w:rPr>
          <w:sz w:val="16"/>
          <w:szCs w:val="18"/>
        </w:rPr>
      </w:pPr>
      <w:r w:rsidRPr="00092D87">
        <w:rPr>
          <w:sz w:val="16"/>
          <w:szCs w:val="18"/>
        </w:rPr>
        <w:t xml:space="preserve">We do not expect your code to be perfect, what you create will be the basis for our conversation, we are interested in how you approach coding solutions. </w:t>
      </w:r>
    </w:p>
    <w:p w14:paraId="40F4E54B" w14:textId="77777777" w:rsidR="00092D87" w:rsidRPr="00092D87" w:rsidRDefault="008658D0" w:rsidP="00D531C4">
      <w:pPr>
        <w:pStyle w:val="ListParagraph"/>
        <w:numPr>
          <w:ilvl w:val="0"/>
          <w:numId w:val="17"/>
        </w:numPr>
        <w:shd w:val="clear" w:color="auto" w:fill="FFFFFF"/>
        <w:spacing w:after="225" w:line="240" w:lineRule="auto"/>
        <w:rPr>
          <w:rFonts w:cs="Segoe UI"/>
          <w:sz w:val="16"/>
          <w:szCs w:val="16"/>
        </w:rPr>
      </w:pPr>
      <w:r w:rsidRPr="00092D87">
        <w:rPr>
          <w:sz w:val="16"/>
          <w:szCs w:val="18"/>
        </w:rPr>
        <w:t>You do not need to prepare a slide presentation (unless you want to</w:t>
      </w:r>
      <w:r w:rsidR="005955F0" w:rsidRPr="00092D87">
        <w:rPr>
          <w:sz w:val="16"/>
          <w:szCs w:val="18"/>
        </w:rPr>
        <w:t>).</w:t>
      </w:r>
    </w:p>
    <w:p w14:paraId="6871345A" w14:textId="588685B9" w:rsidR="003608D2" w:rsidRPr="00857524" w:rsidRDefault="00BD36C1" w:rsidP="00092D87">
      <w:pPr>
        <w:pStyle w:val="ListParagraph"/>
        <w:numPr>
          <w:ilvl w:val="0"/>
          <w:numId w:val="0"/>
        </w:numPr>
        <w:shd w:val="clear" w:color="auto" w:fill="FFFFFF"/>
        <w:spacing w:after="225" w:line="240" w:lineRule="auto"/>
        <w:ind w:left="720"/>
        <w:rPr>
          <w:rFonts w:cs="Segoe UI"/>
          <w:sz w:val="16"/>
          <w:szCs w:val="16"/>
        </w:rPr>
      </w:pPr>
      <w:r w:rsidRPr="00E8069D">
        <w:rPr>
          <w:rFonts w:cs="Segoe UI"/>
          <w:noProof/>
          <w:color w:val="2B579A"/>
          <w:sz w:val="16"/>
          <w:szCs w:val="16"/>
          <w:shd w:val="clear" w:color="auto" w:fill="E6E6E6"/>
        </w:rPr>
        <mc:AlternateContent>
          <mc:Choice Requires="wps">
            <w:drawing>
              <wp:anchor distT="0" distB="0" distL="114300" distR="114300" simplePos="0" relativeHeight="251658241" behindDoc="0" locked="0" layoutInCell="1" allowOverlap="1" wp14:anchorId="4FF09584" wp14:editId="665D0AC3">
                <wp:simplePos x="0" y="0"/>
                <wp:positionH relativeFrom="column">
                  <wp:posOffset>-3995738</wp:posOffset>
                </wp:positionH>
                <wp:positionV relativeFrom="paragraph">
                  <wp:posOffset>293370</wp:posOffset>
                </wp:positionV>
                <wp:extent cx="10701655" cy="2400300"/>
                <wp:effectExtent l="0" t="0" r="4445" b="0"/>
                <wp:wrapNone/>
                <wp:docPr id="6" name="Rectangle 6"/>
                <wp:cNvGraphicFramePr/>
                <a:graphic xmlns:a="http://schemas.openxmlformats.org/drawingml/2006/main">
                  <a:graphicData uri="http://schemas.microsoft.com/office/word/2010/wordprocessingShape">
                    <wps:wsp>
                      <wps:cNvSpPr/>
                      <wps:spPr>
                        <a:xfrm>
                          <a:off x="0" y="0"/>
                          <a:ext cx="10701655" cy="24003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rect id="Rectangle 6" style="position:absolute;margin-left:-314.65pt;margin-top:23.1pt;width:842.65pt;height:18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23272c [1615]" stroked="f" strokeweight="1pt" w14:anchorId="0F574D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"/>
            </w:pict>
          </mc:Fallback>
        </mc:AlternateContent>
      </w:r>
      <w:r w:rsidR="003608D2" w:rsidRPr="00E8069D">
        <w:rPr>
          <w:noProof/>
          <w:color w:val="2B579A"/>
          <w:sz w:val="16"/>
          <w:szCs w:val="18"/>
          <w:shd w:val="clear" w:color="auto" w:fill="E6E6E6"/>
          <w:lang w:eastAsia="en-GB"/>
        </w:rPr>
        <w:drawing>
          <wp:anchor distT="0" distB="0" distL="114300" distR="114300" simplePos="0" relativeHeight="251658250" behindDoc="0" locked="0" layoutInCell="1" allowOverlap="1" wp14:anchorId="3092DE4E" wp14:editId="27121ED7">
            <wp:simplePos x="0" y="0"/>
            <wp:positionH relativeFrom="column">
              <wp:posOffset>1376680</wp:posOffset>
            </wp:positionH>
            <wp:positionV relativeFrom="paragraph">
              <wp:posOffset>1972945</wp:posOffset>
            </wp:positionV>
            <wp:extent cx="1307465" cy="374015"/>
            <wp:effectExtent l="19050" t="19050" r="26035" b="26035"/>
            <wp:wrapNone/>
            <wp:docPr id="154" name="Picture 153" descr="A screenshot of a cell phone&#10;&#10;Description generated with very high confidence">
              <a:extLst xmlns:a="http://schemas.openxmlformats.org/drawingml/2006/main">
                <a:ext uri="{FF2B5EF4-FFF2-40B4-BE49-F238E27FC236}">
                  <a16:creationId xmlns:a16="http://schemas.microsoft.com/office/drawing/2014/main" id="{68B8472B-8100-451A-98E2-F1DE06F3C6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3" descr="A screenshot of a cell phone&#10;&#10;Description generated with very high confidence">
                      <a:extLst>
                        <a:ext uri="{FF2B5EF4-FFF2-40B4-BE49-F238E27FC236}">
                          <a16:creationId xmlns:a16="http://schemas.microsoft.com/office/drawing/2014/main" id="{68B8472B-8100-451A-98E2-F1DE06F3C690}"/>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7465" cy="374015"/>
                    </a:xfrm>
                    <a:prstGeom prst="rect">
                      <a:avLst/>
                    </a:prstGeom>
                    <a:ln w="19050">
                      <a:solidFill>
                        <a:schemeClr val="bg2"/>
                      </a:solidFill>
                    </a:ln>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2" behindDoc="0" locked="0" layoutInCell="1" allowOverlap="1" wp14:anchorId="46F88AD4" wp14:editId="47F2AF65">
            <wp:simplePos x="0" y="0"/>
            <wp:positionH relativeFrom="margin">
              <wp:posOffset>-476885</wp:posOffset>
            </wp:positionH>
            <wp:positionV relativeFrom="paragraph">
              <wp:posOffset>893445</wp:posOffset>
            </wp:positionV>
            <wp:extent cx="1534160" cy="15240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800" t="22924" r="22924" b="23172"/>
                    <a:stretch/>
                  </pic:blipFill>
                  <pic:spPr bwMode="auto">
                    <a:xfrm>
                      <a:off x="0" y="0"/>
                      <a:ext cx="1534160" cy="152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52" behindDoc="0" locked="0" layoutInCell="1" allowOverlap="1" wp14:anchorId="443FA15D" wp14:editId="581E474C">
            <wp:simplePos x="0" y="0"/>
            <wp:positionH relativeFrom="column">
              <wp:posOffset>1376045</wp:posOffset>
            </wp:positionH>
            <wp:positionV relativeFrom="paragraph">
              <wp:posOffset>907415</wp:posOffset>
            </wp:positionV>
            <wp:extent cx="1308100" cy="437515"/>
            <wp:effectExtent l="0" t="0" r="6350" b="635"/>
            <wp:wrapNone/>
            <wp:docPr id="11" name="Picture 9" descr="A screenshot of a cell phone&#10;&#10;Description automatically generated">
              <a:extLst xmlns:a="http://schemas.openxmlformats.org/drawingml/2006/main">
                <a:ext uri="{FF2B5EF4-FFF2-40B4-BE49-F238E27FC236}">
                  <a16:creationId xmlns:a16="http://schemas.microsoft.com/office/drawing/2014/main" id="{ABA865B4-02A4-48FE-B78B-7C7AC09415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a16="http://schemas.microsoft.com/office/drawing/2014/main" id="{ABA865B4-02A4-48FE-B78B-7C7AC094152F}"/>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08100" cy="437515"/>
                    </a:xfrm>
                    <a:prstGeom prst="rect">
                      <a:avLst/>
                    </a:prstGeom>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9" behindDoc="0" locked="0" layoutInCell="1" allowOverlap="1" wp14:anchorId="1CA218A3" wp14:editId="1197D985">
            <wp:simplePos x="0" y="0"/>
            <wp:positionH relativeFrom="column">
              <wp:posOffset>1376045</wp:posOffset>
            </wp:positionH>
            <wp:positionV relativeFrom="paragraph">
              <wp:posOffset>1483995</wp:posOffset>
            </wp:positionV>
            <wp:extent cx="1306195" cy="347980"/>
            <wp:effectExtent l="19050" t="19050" r="27305" b="13970"/>
            <wp:wrapNone/>
            <wp:docPr id="153" name="Picture 152">
              <a:extLst xmlns:a="http://schemas.openxmlformats.org/drawingml/2006/main">
                <a:ext uri="{FF2B5EF4-FFF2-40B4-BE49-F238E27FC236}">
                  <a16:creationId xmlns:a16="http://schemas.microsoft.com/office/drawing/2014/main" id="{4BA50836-60A5-457A-9FE9-BEEBBE51C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2">
                      <a:extLst>
                        <a:ext uri="{FF2B5EF4-FFF2-40B4-BE49-F238E27FC236}">
                          <a16:creationId xmlns:a16="http://schemas.microsoft.com/office/drawing/2014/main" id="{4BA50836-60A5-457A-9FE9-BEEBBE51CC63}"/>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l="3039" t="9005" r="3176" b="9005"/>
                    <a:stretch/>
                  </pic:blipFill>
                  <pic:spPr>
                    <a:xfrm>
                      <a:off x="0" y="0"/>
                      <a:ext cx="1306195" cy="347980"/>
                    </a:xfrm>
                    <a:prstGeom prst="rect">
                      <a:avLst/>
                    </a:prstGeom>
                    <a:ln w="19050">
                      <a:solidFill>
                        <a:schemeClr val="bg2"/>
                      </a:solidFill>
                    </a:ln>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8" behindDoc="0" locked="0" layoutInCell="1" allowOverlap="1" wp14:anchorId="09806E8E" wp14:editId="1F1DE9A5">
            <wp:simplePos x="0" y="0"/>
            <wp:positionH relativeFrom="column">
              <wp:posOffset>2817495</wp:posOffset>
            </wp:positionH>
            <wp:positionV relativeFrom="paragraph">
              <wp:posOffset>913765</wp:posOffset>
            </wp:positionV>
            <wp:extent cx="457200" cy="836930"/>
            <wp:effectExtent l="0" t="0" r="0" b="1270"/>
            <wp:wrapNone/>
            <wp:docPr id="152" name="Picture 151" descr="A screenshot of a cell phone&#10;&#10;Description generated with very high confidence">
              <a:extLst xmlns:a="http://schemas.openxmlformats.org/drawingml/2006/main">
                <a:ext uri="{FF2B5EF4-FFF2-40B4-BE49-F238E27FC236}">
                  <a16:creationId xmlns:a16="http://schemas.microsoft.com/office/drawing/2014/main" id="{4A1E2BEE-3C7F-45FB-81C9-55617BA36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1" descr="A screenshot of a cell phone&#10;&#10;Description generated with very high confidence">
                      <a:extLst>
                        <a:ext uri="{FF2B5EF4-FFF2-40B4-BE49-F238E27FC236}">
                          <a16:creationId xmlns:a16="http://schemas.microsoft.com/office/drawing/2014/main" id="{4A1E2BEE-3C7F-45FB-81C9-55617BA3625E}"/>
                        </a:ext>
                      </a:extLst>
                    </pic:cNvPr>
                    <pic:cNvPicPr>
                      <a:picLocks noChangeAspect="1"/>
                    </pic:cNvPicPr>
                  </pic:nvPicPr>
                  <pic:blipFill rotWithShape="1">
                    <a:blip r:embed="rId22" cstate="print">
                      <a:extLst>
                        <a:ext uri="{28A0092B-C50C-407E-A947-70E740481C1C}">
                          <a14:useLocalDpi xmlns:a14="http://schemas.microsoft.com/office/drawing/2010/main" val="0"/>
                        </a:ext>
                      </a:extLst>
                    </a:blip>
                    <a:srcRect l="9174" t="5780" r="9805" b="5745"/>
                    <a:stretch/>
                  </pic:blipFill>
                  <pic:spPr>
                    <a:xfrm>
                      <a:off x="0" y="0"/>
                      <a:ext cx="457200" cy="836930"/>
                    </a:xfrm>
                    <a:prstGeom prst="rect">
                      <a:avLst/>
                    </a:prstGeom>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7" behindDoc="0" locked="0" layoutInCell="1" allowOverlap="1" wp14:anchorId="59993149" wp14:editId="6504AF42">
            <wp:simplePos x="0" y="0"/>
            <wp:positionH relativeFrom="column">
              <wp:posOffset>3325495</wp:posOffset>
            </wp:positionH>
            <wp:positionV relativeFrom="paragraph">
              <wp:posOffset>913765</wp:posOffset>
            </wp:positionV>
            <wp:extent cx="460375" cy="838200"/>
            <wp:effectExtent l="0" t="0" r="0" b="0"/>
            <wp:wrapNone/>
            <wp:docPr id="149" name="Picture 148">
              <a:extLst xmlns:a="http://schemas.openxmlformats.org/drawingml/2006/main">
                <a:ext uri="{FF2B5EF4-FFF2-40B4-BE49-F238E27FC236}">
                  <a16:creationId xmlns:a16="http://schemas.microsoft.com/office/drawing/2014/main" id="{CC8B4E37-224B-4A00-909F-5CD6266E80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8">
                      <a:extLst>
                        <a:ext uri="{FF2B5EF4-FFF2-40B4-BE49-F238E27FC236}">
                          <a16:creationId xmlns:a16="http://schemas.microsoft.com/office/drawing/2014/main" id="{CC8B4E37-224B-4A00-909F-5CD6266E80D7}"/>
                        </a:ext>
                      </a:extLst>
                    </pic:cNvPr>
                    <pic:cNvPicPr>
                      <a:picLocks noChangeAspect="1"/>
                    </pic:cNvPicPr>
                  </pic:nvPicPr>
                  <pic:blipFill rotWithShape="1">
                    <a:blip r:embed="rId23"/>
                    <a:srcRect l="9513" t="6169" r="10236" b="5355"/>
                    <a:stretch/>
                  </pic:blipFill>
                  <pic:spPr>
                    <a:xfrm>
                      <a:off x="0" y="0"/>
                      <a:ext cx="460375" cy="838200"/>
                    </a:xfrm>
                    <a:prstGeom prst="rect">
                      <a:avLst/>
                    </a:prstGeom>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6" behindDoc="0" locked="0" layoutInCell="1" allowOverlap="1" wp14:anchorId="7FC46CD6" wp14:editId="2D90433B">
            <wp:simplePos x="0" y="0"/>
            <wp:positionH relativeFrom="column">
              <wp:posOffset>3852545</wp:posOffset>
            </wp:positionH>
            <wp:positionV relativeFrom="paragraph">
              <wp:posOffset>913765</wp:posOffset>
            </wp:positionV>
            <wp:extent cx="455930" cy="838200"/>
            <wp:effectExtent l="0" t="0" r="1270" b="0"/>
            <wp:wrapNone/>
            <wp:docPr id="141" name="Picture 140">
              <a:extLst xmlns:a="http://schemas.openxmlformats.org/drawingml/2006/main">
                <a:ext uri="{FF2B5EF4-FFF2-40B4-BE49-F238E27FC236}">
                  <a16:creationId xmlns:a16="http://schemas.microsoft.com/office/drawing/2014/main" id="{771C46AE-4A7D-4A16-B655-6370CCEE8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71C46AE-4A7D-4A16-B655-6370CCEE8E82}"/>
                        </a:ext>
                      </a:extLst>
                    </pic:cNvPr>
                    <pic:cNvPicPr>
                      <a:picLocks noChangeAspect="1"/>
                    </pic:cNvPicPr>
                  </pic:nvPicPr>
                  <pic:blipFill rotWithShape="1">
                    <a:blip r:embed="rId24" cstate="print">
                      <a:extLst>
                        <a:ext uri="{28A0092B-C50C-407E-A947-70E740481C1C}">
                          <a14:useLocalDpi xmlns:a14="http://schemas.microsoft.com/office/drawing/2010/main" val="0"/>
                        </a:ext>
                      </a:extLst>
                    </a:blip>
                    <a:srcRect l="8495" t="4980" r="8931" b="5425"/>
                    <a:stretch/>
                  </pic:blipFill>
                  <pic:spPr>
                    <a:xfrm>
                      <a:off x="0" y="0"/>
                      <a:ext cx="455930" cy="838200"/>
                    </a:xfrm>
                    <a:prstGeom prst="rect">
                      <a:avLst/>
                    </a:prstGeom>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4" behindDoc="0" locked="0" layoutInCell="1" allowOverlap="1" wp14:anchorId="12700115" wp14:editId="6DE64384">
            <wp:simplePos x="0" y="0"/>
            <wp:positionH relativeFrom="column">
              <wp:posOffset>4347845</wp:posOffset>
            </wp:positionH>
            <wp:positionV relativeFrom="paragraph">
              <wp:posOffset>717550</wp:posOffset>
            </wp:positionV>
            <wp:extent cx="1677035" cy="675005"/>
            <wp:effectExtent l="0" t="0" r="0" b="0"/>
            <wp:wrapNone/>
            <wp:docPr id="122" name="Picture 121">
              <a:extLst xmlns:a="http://schemas.openxmlformats.org/drawingml/2006/main">
                <a:ext uri="{FF2B5EF4-FFF2-40B4-BE49-F238E27FC236}">
                  <a16:creationId xmlns:a16="http://schemas.microsoft.com/office/drawing/2014/main" id="{FAB73951-B18A-4C51-860F-A3216ADC0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FAB73951-B18A-4C51-860F-A3216ADC0DBE}"/>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77035" cy="675005"/>
                    </a:xfrm>
                    <a:prstGeom prst="rect">
                      <a:avLst/>
                    </a:prstGeom>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3" behindDoc="0" locked="0" layoutInCell="1" allowOverlap="1" wp14:anchorId="35B90455" wp14:editId="15E80194">
            <wp:simplePos x="0" y="0"/>
            <wp:positionH relativeFrom="column">
              <wp:posOffset>4350385</wp:posOffset>
            </wp:positionH>
            <wp:positionV relativeFrom="paragraph">
              <wp:posOffset>1833880</wp:posOffset>
            </wp:positionV>
            <wp:extent cx="1677035" cy="638175"/>
            <wp:effectExtent l="0" t="0" r="0" b="0"/>
            <wp:wrapNone/>
            <wp:docPr id="120" name="Picture 119">
              <a:extLst xmlns:a="http://schemas.openxmlformats.org/drawingml/2006/main">
                <a:ext uri="{FF2B5EF4-FFF2-40B4-BE49-F238E27FC236}">
                  <a16:creationId xmlns:a16="http://schemas.microsoft.com/office/drawing/2014/main" id="{7646FA51-1C9D-4656-B324-A6C351068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19">
                      <a:extLst>
                        <a:ext uri="{FF2B5EF4-FFF2-40B4-BE49-F238E27FC236}">
                          <a16:creationId xmlns:a16="http://schemas.microsoft.com/office/drawing/2014/main" id="{7646FA51-1C9D-4656-B324-A6C3510689D4}"/>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77035" cy="638175"/>
                    </a:xfrm>
                    <a:prstGeom prst="rect">
                      <a:avLst/>
                    </a:prstGeom>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45" behindDoc="0" locked="0" layoutInCell="1" allowOverlap="1" wp14:anchorId="0091564C" wp14:editId="62A858AE">
            <wp:simplePos x="0" y="0"/>
            <wp:positionH relativeFrom="column">
              <wp:posOffset>4656455</wp:posOffset>
            </wp:positionH>
            <wp:positionV relativeFrom="paragraph">
              <wp:posOffset>1291590</wp:posOffset>
            </wp:positionV>
            <wp:extent cx="1497965" cy="680085"/>
            <wp:effectExtent l="0" t="0" r="6985" b="0"/>
            <wp:wrapNone/>
            <wp:docPr id="123" name="Picture 122">
              <a:extLst xmlns:a="http://schemas.openxmlformats.org/drawingml/2006/main">
                <a:ext uri="{FF2B5EF4-FFF2-40B4-BE49-F238E27FC236}">
                  <a16:creationId xmlns:a16="http://schemas.microsoft.com/office/drawing/2014/main" id="{7E7EBB18-A273-452C-AC44-9F812CF10F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2">
                      <a:extLst>
                        <a:ext uri="{FF2B5EF4-FFF2-40B4-BE49-F238E27FC236}">
                          <a16:creationId xmlns:a16="http://schemas.microsoft.com/office/drawing/2014/main" id="{7E7EBB18-A273-452C-AC44-9F812CF10FCF}"/>
                        </a:ext>
                      </a:extLst>
                    </pic:cNvPr>
                    <pic:cNvPicPr>
                      <a:picLocks noChangeAspect="1"/>
                    </pic:cNvPicPr>
                  </pic:nvPicPr>
                  <pic:blipFill rotWithShape="1">
                    <a:blip r:embed="rId27" cstate="print">
                      <a:extLst>
                        <a:ext uri="{28A0092B-C50C-407E-A947-70E740481C1C}">
                          <a14:useLocalDpi xmlns:a14="http://schemas.microsoft.com/office/drawing/2010/main" val="0"/>
                        </a:ext>
                      </a:extLst>
                    </a:blip>
                    <a:srcRect r="68470"/>
                    <a:stretch/>
                  </pic:blipFill>
                  <pic:spPr>
                    <a:xfrm>
                      <a:off x="0" y="0"/>
                      <a:ext cx="1497965" cy="680085"/>
                    </a:xfrm>
                    <a:prstGeom prst="rect">
                      <a:avLst/>
                    </a:prstGeom>
                  </pic:spPr>
                </pic:pic>
              </a:graphicData>
            </a:graphic>
            <wp14:sizeRelH relativeFrom="margin">
              <wp14:pctWidth>0</wp14:pctWidth>
            </wp14:sizeRelH>
            <wp14:sizeRelV relativeFrom="margin">
              <wp14:pctHeight>0</wp14:pctHeight>
            </wp14:sizeRelV>
          </wp:anchor>
        </w:drawing>
      </w:r>
      <w:r w:rsidR="003608D2" w:rsidRPr="00E8069D">
        <w:rPr>
          <w:noProof/>
          <w:color w:val="2B579A"/>
          <w:sz w:val="16"/>
          <w:szCs w:val="18"/>
          <w:shd w:val="clear" w:color="auto" w:fill="E6E6E6"/>
          <w:lang w:eastAsia="en-GB"/>
        </w:rPr>
        <w:drawing>
          <wp:anchor distT="0" distB="0" distL="114300" distR="114300" simplePos="0" relativeHeight="251658251" behindDoc="0" locked="0" layoutInCell="1" allowOverlap="1" wp14:anchorId="6F5EF874" wp14:editId="296E7F5D">
            <wp:simplePos x="0" y="0"/>
            <wp:positionH relativeFrom="column">
              <wp:posOffset>2931795</wp:posOffset>
            </wp:positionH>
            <wp:positionV relativeFrom="paragraph">
              <wp:posOffset>1974215</wp:posOffset>
            </wp:positionV>
            <wp:extent cx="1276350" cy="373380"/>
            <wp:effectExtent l="19050" t="19050" r="19050" b="26670"/>
            <wp:wrapNone/>
            <wp:docPr id="155" name="Picture 154" descr="A screenshot of a cell phone&#10;&#10;Description generated with very high confidence">
              <a:extLst xmlns:a="http://schemas.openxmlformats.org/drawingml/2006/main">
                <a:ext uri="{FF2B5EF4-FFF2-40B4-BE49-F238E27FC236}">
                  <a16:creationId xmlns:a16="http://schemas.microsoft.com/office/drawing/2014/main" id="{DB213F15-C43C-4A5F-BD01-AE0398992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4" descr="A screenshot of a cell phone&#10;&#10;Description generated with very high confidence">
                      <a:extLst>
                        <a:ext uri="{FF2B5EF4-FFF2-40B4-BE49-F238E27FC236}">
                          <a16:creationId xmlns:a16="http://schemas.microsoft.com/office/drawing/2014/main" id="{DB213F15-C43C-4A5F-BD01-AE0398992E60}"/>
                        </a:ext>
                      </a:extLst>
                    </pic:cNvPr>
                    <pic:cNvPicPr>
                      <a:picLocks noChangeAspect="1"/>
                    </pic:cNvPicPr>
                  </pic:nvPicPr>
                  <pic:blipFill rotWithShape="1">
                    <a:blip r:embed="rId28" cstate="print">
                      <a:extLst>
                        <a:ext uri="{28A0092B-C50C-407E-A947-70E740481C1C}">
                          <a14:useLocalDpi xmlns:a14="http://schemas.microsoft.com/office/drawing/2010/main" val="0"/>
                        </a:ext>
                      </a:extLst>
                    </a:blip>
                    <a:srcRect l="3028" t="7433" r="4683" b="8668"/>
                    <a:stretch/>
                  </pic:blipFill>
                  <pic:spPr>
                    <a:xfrm>
                      <a:off x="0" y="0"/>
                      <a:ext cx="1276350" cy="373380"/>
                    </a:xfrm>
                    <a:prstGeom prst="rect">
                      <a:avLst/>
                    </a:prstGeom>
                    <a:ln w="19050">
                      <a:solidFill>
                        <a:schemeClr val="bg2"/>
                      </a:solidFill>
                    </a:ln>
                  </pic:spPr>
                </pic:pic>
              </a:graphicData>
            </a:graphic>
            <wp14:sizeRelH relativeFrom="margin">
              <wp14:pctWidth>0</wp14:pctWidth>
            </wp14:sizeRelH>
            <wp14:sizeRelV relativeFrom="margin">
              <wp14:pctHeight>0</wp14:pctHeight>
            </wp14:sizeRelV>
          </wp:anchor>
        </w:drawing>
      </w:r>
    </w:p>
    <w:p w14:paraId="59F24446" w14:textId="3BC4F641" w:rsidR="003608D2" w:rsidRDefault="0028114B" w:rsidP="003608D2">
      <w:pPr>
        <w:shd w:val="clear" w:color="auto" w:fill="FFFFFF"/>
        <w:spacing w:after="225" w:line="240" w:lineRule="auto"/>
        <w:rPr>
          <w:rFonts w:cs="Segoe UI"/>
          <w:sz w:val="16"/>
          <w:szCs w:val="16"/>
        </w:rPr>
      </w:pPr>
      <w:r w:rsidRPr="00E8069D">
        <w:rPr>
          <w:b/>
          <w:noProof/>
          <w:color w:val="2B579A"/>
          <w:shd w:val="clear" w:color="auto" w:fill="E6E6E6"/>
          <w:lang w:eastAsia="en-GB"/>
        </w:rPr>
        <mc:AlternateContent>
          <mc:Choice Requires="wps">
            <w:drawing>
              <wp:anchor distT="45720" distB="45720" distL="114300" distR="114300" simplePos="0" relativeHeight="251658254" behindDoc="0" locked="0" layoutInCell="1" allowOverlap="1" wp14:anchorId="59C0A3B4" wp14:editId="294AB2BF">
                <wp:simplePos x="0" y="0"/>
                <wp:positionH relativeFrom="column">
                  <wp:posOffset>-690562</wp:posOffset>
                </wp:positionH>
                <wp:positionV relativeFrom="paragraph">
                  <wp:posOffset>114300</wp:posOffset>
                </wp:positionV>
                <wp:extent cx="6766560" cy="461963"/>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461963"/>
                        </a:xfrm>
                        <a:prstGeom prst="rect">
                          <a:avLst/>
                        </a:prstGeom>
                        <a:noFill/>
                        <a:ln w="9525">
                          <a:noFill/>
                          <a:miter lim="800000"/>
                          <a:headEnd/>
                          <a:tailEnd/>
                        </a:ln>
                      </wps:spPr>
                      <wps:txbx>
                        <w:txbxContent>
                          <w:p w14:paraId="2250CE02" w14:textId="1AB87B8C" w:rsidR="00CD454A" w:rsidRPr="0028114B" w:rsidRDefault="00CD454A" w:rsidP="0028114B">
                            <w:pPr>
                              <w:spacing w:after="0"/>
                              <w:jc w:val="center"/>
                              <w:rPr>
                                <w:b/>
                                <w:bCs/>
                                <w:color w:val="FCFCF9" w:themeColor="background2"/>
                                <w:sz w:val="22"/>
                                <w:szCs w:val="24"/>
                              </w:rPr>
                            </w:pPr>
                            <w:r w:rsidRPr="0028114B">
                              <w:rPr>
                                <w:b/>
                                <w:bCs/>
                                <w:color w:val="FCFCF9" w:themeColor="background2"/>
                                <w:sz w:val="22"/>
                                <w:szCs w:val="24"/>
                              </w:rPr>
                              <w:t>Internship Programme 202</w:t>
                            </w:r>
                            <w:r w:rsidR="008344DA">
                              <w:rPr>
                                <w:b/>
                                <w:bCs/>
                                <w:color w:val="FCFCF9" w:themeColor="background2"/>
                                <w:sz w:val="22"/>
                                <w:szCs w:val="24"/>
                              </w:rPr>
                              <w:t>2</w:t>
                            </w:r>
                            <w:r w:rsidRPr="0028114B">
                              <w:rPr>
                                <w:b/>
                                <w:bCs/>
                                <w:color w:val="FCFCF9" w:themeColor="background2"/>
                                <w:sz w:val="22"/>
                                <w:szCs w:val="24"/>
                              </w:rPr>
                              <w:t>-202</w:t>
                            </w:r>
                            <w:r w:rsidR="008344DA">
                              <w:rPr>
                                <w:b/>
                                <w:bCs/>
                                <w:color w:val="FCFCF9" w:themeColor="background2"/>
                                <w:sz w:val="22"/>
                                <w:szCs w:val="24"/>
                              </w:rPr>
                              <w:t>3</w:t>
                            </w:r>
                          </w:p>
                          <w:p w14:paraId="0A32CD5A" w14:textId="11F7682C" w:rsidR="003608D2" w:rsidRDefault="008344DA" w:rsidP="0028114B">
                            <w:pPr>
                              <w:spacing w:after="0"/>
                              <w:jc w:val="center"/>
                              <w:rPr>
                                <w:rStyle w:val="Hyperlink"/>
                                <w:b/>
                                <w:bCs/>
                                <w:sz w:val="18"/>
                                <w:szCs w:val="20"/>
                              </w:rPr>
                            </w:pPr>
                            <w:hyperlink r:id="rId29" w:history="1">
                              <w:r w:rsidRPr="009F4509">
                                <w:rPr>
                                  <w:rStyle w:val="Hyperlink"/>
                                  <w:b/>
                                  <w:bCs/>
                                  <w:sz w:val="18"/>
                                  <w:szCs w:val="20"/>
                                </w:rPr>
                                <w:t>bcninternship@foundation-sp.com</w:t>
                              </w:r>
                            </w:hyperlink>
                          </w:p>
                          <w:p w14:paraId="1580A445" w14:textId="77777777" w:rsidR="0028114B" w:rsidRPr="0028114B" w:rsidRDefault="0028114B" w:rsidP="0028114B">
                            <w:pPr>
                              <w:spacing w:after="0"/>
                              <w:jc w:val="center"/>
                              <w:rPr>
                                <w:b/>
                                <w:bCs/>
                                <w:color w:val="FCFCF9" w:themeColor="background2"/>
                                <w:sz w:val="18"/>
                                <w:szCs w:val="20"/>
                              </w:rPr>
                            </w:pPr>
                          </w:p>
                          <w:p w14:paraId="59FCA4AD" w14:textId="77777777" w:rsidR="003608D2" w:rsidRPr="00830B16" w:rsidRDefault="003608D2" w:rsidP="003608D2">
                            <w:pPr>
                              <w:jc w:val="center"/>
                              <w:rPr>
                                <w:color w:val="FCFCF9" w:themeColor="background2"/>
                                <w:sz w:val="24"/>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0A3B4" id="_x0000_t202" coordsize="21600,21600" o:spt="202" path="m,l,21600r21600,l21600,xe">
                <v:stroke joinstyle="miter"/>
                <v:path gradientshapeok="t" o:connecttype="rect"/>
              </v:shapetype>
              <v:shape id="Text Box 2" o:spid="_x0000_s1026" type="#_x0000_t202" style="position:absolute;margin-left:-54.35pt;margin-top:9pt;width:532.8pt;height:36.4pt;z-index:2516582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" filled="f" stroked="f">
                <v:textbox>
                  <w:txbxContent>
                    <w:p w14:paraId="2250CE02" w14:textId="1AB87B8C" w:rsidR="00CD454A" w:rsidRPr="0028114B" w:rsidRDefault="00CD454A" w:rsidP="0028114B">
                      <w:pPr>
                        <w:spacing w:after="0"/>
                        <w:jc w:val="center"/>
                        <w:rPr>
                          <w:b/>
                          <w:bCs/>
                          <w:color w:val="FCFCF9" w:themeColor="background2"/>
                          <w:sz w:val="22"/>
                          <w:szCs w:val="24"/>
                        </w:rPr>
                      </w:pPr>
                      <w:r w:rsidRPr="0028114B">
                        <w:rPr>
                          <w:b/>
                          <w:bCs/>
                          <w:color w:val="FCFCF9" w:themeColor="background2"/>
                          <w:sz w:val="22"/>
                          <w:szCs w:val="24"/>
                        </w:rPr>
                        <w:t>Internship Programme 202</w:t>
                      </w:r>
                      <w:r w:rsidR="008344DA">
                        <w:rPr>
                          <w:b/>
                          <w:bCs/>
                          <w:color w:val="FCFCF9" w:themeColor="background2"/>
                          <w:sz w:val="22"/>
                          <w:szCs w:val="24"/>
                        </w:rPr>
                        <w:t>2</w:t>
                      </w:r>
                      <w:r w:rsidRPr="0028114B">
                        <w:rPr>
                          <w:b/>
                          <w:bCs/>
                          <w:color w:val="FCFCF9" w:themeColor="background2"/>
                          <w:sz w:val="22"/>
                          <w:szCs w:val="24"/>
                        </w:rPr>
                        <w:t>-202</w:t>
                      </w:r>
                      <w:r w:rsidR="008344DA">
                        <w:rPr>
                          <w:b/>
                          <w:bCs/>
                          <w:color w:val="FCFCF9" w:themeColor="background2"/>
                          <w:sz w:val="22"/>
                          <w:szCs w:val="24"/>
                        </w:rPr>
                        <w:t>3</w:t>
                      </w:r>
                    </w:p>
                    <w:p w14:paraId="0A32CD5A" w14:textId="11F7682C" w:rsidR="003608D2" w:rsidRDefault="008344DA" w:rsidP="0028114B">
                      <w:pPr>
                        <w:spacing w:after="0"/>
                        <w:jc w:val="center"/>
                        <w:rPr>
                          <w:rStyle w:val="Hyperlink"/>
                          <w:b/>
                          <w:bCs/>
                          <w:sz w:val="18"/>
                          <w:szCs w:val="20"/>
                        </w:rPr>
                      </w:pPr>
                      <w:hyperlink r:id="rId30" w:history="1">
                        <w:r w:rsidRPr="009F4509">
                          <w:rPr>
                            <w:rStyle w:val="Hyperlink"/>
                            <w:b/>
                            <w:bCs/>
                            <w:sz w:val="18"/>
                            <w:szCs w:val="20"/>
                          </w:rPr>
                          <w:t>bcninternship@foundation-sp.com</w:t>
                        </w:r>
                      </w:hyperlink>
                    </w:p>
                    <w:p w14:paraId="1580A445" w14:textId="77777777" w:rsidR="0028114B" w:rsidRPr="0028114B" w:rsidRDefault="0028114B" w:rsidP="0028114B">
                      <w:pPr>
                        <w:spacing w:after="0"/>
                        <w:jc w:val="center"/>
                        <w:rPr>
                          <w:b/>
                          <w:bCs/>
                          <w:color w:val="FCFCF9" w:themeColor="background2"/>
                          <w:sz w:val="18"/>
                          <w:szCs w:val="20"/>
                        </w:rPr>
                      </w:pPr>
                    </w:p>
                    <w:p w14:paraId="59FCA4AD" w14:textId="77777777" w:rsidR="003608D2" w:rsidRPr="00830B16" w:rsidRDefault="003608D2" w:rsidP="003608D2">
                      <w:pPr>
                        <w:jc w:val="center"/>
                        <w:rPr>
                          <w:color w:val="FCFCF9" w:themeColor="background2"/>
                          <w:sz w:val="24"/>
                          <w:szCs w:val="28"/>
                        </w:rPr>
                      </w:pPr>
                    </w:p>
                  </w:txbxContent>
                </v:textbox>
              </v:shape>
            </w:pict>
          </mc:Fallback>
        </mc:AlternateContent>
      </w:r>
    </w:p>
    <w:p w14:paraId="3E321AA1" w14:textId="1113BAD8" w:rsidR="003608D2" w:rsidRDefault="003608D2" w:rsidP="003608D2">
      <w:pPr>
        <w:shd w:val="clear" w:color="auto" w:fill="FFFFFF"/>
        <w:spacing w:after="225" w:line="240" w:lineRule="auto"/>
        <w:rPr>
          <w:rFonts w:cs="Segoe UI"/>
          <w:sz w:val="16"/>
          <w:szCs w:val="16"/>
        </w:rPr>
      </w:pPr>
    </w:p>
    <w:p w14:paraId="23346D3B" w14:textId="60BED15C" w:rsidR="003608D2" w:rsidRPr="00F244C8" w:rsidRDefault="003608D2" w:rsidP="003608D2">
      <w:pPr>
        <w:shd w:val="clear" w:color="auto" w:fill="FFFFFF"/>
        <w:spacing w:after="225" w:line="240" w:lineRule="auto"/>
      </w:pPr>
    </w:p>
    <w:p w14:paraId="7CEC0EB9" w14:textId="13729476" w:rsidR="00EB7F69" w:rsidRPr="00CE7A1A" w:rsidRDefault="0028114B" w:rsidP="00EB7F69">
      <w:pPr>
        <w:shd w:val="clear" w:color="auto" w:fill="FFFFFF"/>
        <w:spacing w:after="225" w:line="240" w:lineRule="auto"/>
        <w:rPr>
          <w:rFonts w:cs="Segoe UI"/>
          <w:sz w:val="18"/>
          <w:szCs w:val="18"/>
        </w:rPr>
      </w:pPr>
      <w:r w:rsidRPr="00E8069D">
        <w:rPr>
          <w:b/>
          <w:noProof/>
          <w:color w:val="2B579A"/>
          <w:shd w:val="clear" w:color="auto" w:fill="E6E6E6"/>
          <w:lang w:eastAsia="en-GB"/>
        </w:rPr>
        <mc:AlternateContent>
          <mc:Choice Requires="wps">
            <w:drawing>
              <wp:anchor distT="45720" distB="45720" distL="114300" distR="114300" simplePos="0" relativeHeight="251658255" behindDoc="0" locked="0" layoutInCell="1" allowOverlap="1" wp14:anchorId="0F18EB21" wp14:editId="2231D70A">
                <wp:simplePos x="0" y="0"/>
                <wp:positionH relativeFrom="column">
                  <wp:posOffset>-476250</wp:posOffset>
                </wp:positionH>
                <wp:positionV relativeFrom="paragraph">
                  <wp:posOffset>1765618</wp:posOffset>
                </wp:positionV>
                <wp:extent cx="6766560" cy="662305"/>
                <wp:effectExtent l="0" t="0" r="0" b="444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62305"/>
                        </a:xfrm>
                        <a:prstGeom prst="rect">
                          <a:avLst/>
                        </a:prstGeom>
                        <a:noFill/>
                        <a:ln w="9525">
                          <a:noFill/>
                          <a:miter lim="800000"/>
                          <a:headEnd/>
                          <a:tailEnd/>
                        </a:ln>
                      </wps:spPr>
                      <wps:txbx>
                        <w:txbxContent>
                          <w:p w14:paraId="4C46566A" w14:textId="32685B03" w:rsidR="003608D2" w:rsidRPr="002D18B4" w:rsidRDefault="003608D2" w:rsidP="003608D2">
                            <w:pPr>
                              <w:jc w:val="center"/>
                              <w:rPr>
                                <w:color w:val="182635"/>
                                <w:sz w:val="22"/>
                                <w:szCs w:val="24"/>
                              </w:rPr>
                            </w:pPr>
                            <w:r>
                              <w:rPr>
                                <w:color w:val="182635"/>
                                <w:sz w:val="22"/>
                                <w:szCs w:val="24"/>
                              </w:rPr>
                              <w:br/>
                            </w:r>
                            <w:r w:rsidRPr="00F22FFD">
                              <w:rPr>
                                <w:b/>
                                <w:bCs/>
                                <w:color w:val="182635"/>
                                <w:sz w:val="22"/>
                                <w:szCs w:val="24"/>
                              </w:rPr>
                              <w:t>www.foundation-sp.com</w:t>
                            </w:r>
                          </w:p>
                          <w:p w14:paraId="416E0AFB" w14:textId="77777777" w:rsidR="003608D2" w:rsidRPr="00F22FFD" w:rsidRDefault="003608D2" w:rsidP="003608D2">
                            <w:pPr>
                              <w:jc w:val="center"/>
                              <w:rPr>
                                <w:color w:val="182635"/>
                                <w:sz w:val="2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8EB21" id="_x0000_s1027" type="#_x0000_t202" style="position:absolute;margin-left:-37.5pt;margin-top:139.05pt;width:532.8pt;height:52.15pt;z-index:2516582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" filled="f" stroked="f">
                <v:textbox>
                  <w:txbxContent>
                    <w:p w14:paraId="4C46566A" w14:textId="32685B03" w:rsidR="003608D2" w:rsidRPr="002D18B4" w:rsidRDefault="003608D2" w:rsidP="003608D2">
                      <w:pPr>
                        <w:jc w:val="center"/>
                        <w:rPr>
                          <w:color w:val="182635"/>
                          <w:sz w:val="22"/>
                          <w:szCs w:val="24"/>
                        </w:rPr>
                      </w:pPr>
                      <w:r>
                        <w:rPr>
                          <w:color w:val="182635"/>
                          <w:sz w:val="22"/>
                          <w:szCs w:val="24"/>
                        </w:rPr>
                        <w:br/>
                      </w:r>
                      <w:r w:rsidRPr="00F22FFD">
                        <w:rPr>
                          <w:b/>
                          <w:bCs/>
                          <w:color w:val="182635"/>
                          <w:sz w:val="22"/>
                          <w:szCs w:val="24"/>
                        </w:rPr>
                        <w:t>www.foundation-sp.com</w:t>
                      </w:r>
                    </w:p>
                    <w:p w14:paraId="416E0AFB" w14:textId="77777777" w:rsidR="003608D2" w:rsidRPr="00F22FFD" w:rsidRDefault="003608D2" w:rsidP="003608D2">
                      <w:pPr>
                        <w:jc w:val="center"/>
                        <w:rPr>
                          <w:color w:val="182635"/>
                          <w:sz w:val="22"/>
                          <w:szCs w:val="24"/>
                        </w:rPr>
                      </w:pPr>
                    </w:p>
                  </w:txbxContent>
                </v:textbox>
              </v:shape>
            </w:pict>
          </mc:Fallback>
        </mc:AlternateContent>
      </w:r>
      <w:r w:rsidRPr="00E8069D">
        <w:rPr>
          <w:rFonts w:cs="Segoe UI"/>
          <w:noProof/>
          <w:color w:val="2B579A"/>
          <w:sz w:val="16"/>
          <w:szCs w:val="16"/>
          <w:shd w:val="clear" w:color="auto" w:fill="E6E6E6"/>
        </w:rPr>
        <mc:AlternateContent>
          <mc:Choice Requires="wps">
            <w:drawing>
              <wp:anchor distT="0" distB="0" distL="114300" distR="114300" simplePos="0" relativeHeight="251658253" behindDoc="0" locked="0" layoutInCell="1" allowOverlap="1" wp14:anchorId="24F830B0" wp14:editId="796FD8AF">
                <wp:simplePos x="0" y="0"/>
                <wp:positionH relativeFrom="column">
                  <wp:posOffset>-3410585</wp:posOffset>
                </wp:positionH>
                <wp:positionV relativeFrom="paragraph">
                  <wp:posOffset>1552575</wp:posOffset>
                </wp:positionV>
                <wp:extent cx="12499340" cy="1160145"/>
                <wp:effectExtent l="0" t="0" r="0" b="1905"/>
                <wp:wrapNone/>
                <wp:docPr id="62" name="Rectangle 62"/>
                <wp:cNvGraphicFramePr/>
                <a:graphic xmlns:a="http://schemas.openxmlformats.org/drawingml/2006/main">
                  <a:graphicData uri="http://schemas.microsoft.com/office/word/2010/wordprocessingShape">
                    <wps:wsp>
                      <wps:cNvSpPr/>
                      <wps:spPr>
                        <a:xfrm>
                          <a:off x="0" y="0"/>
                          <a:ext cx="12499340" cy="1160145"/>
                        </a:xfrm>
                        <a:prstGeom prst="rect">
                          <a:avLst/>
                        </a:prstGeom>
                        <a:solidFill>
                          <a:srgbClr val="EFEF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rect id="Rectangle 62" style="position:absolute;margin-left:-268.55pt;margin-top:122.25pt;width:984.2pt;height:91.3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fefef" stroked="f" strokeweight="1pt" w14:anchorId="5774B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"/>
            </w:pict>
          </mc:Fallback>
        </mc:AlternateContent>
      </w:r>
    </w:p>
    <w:sectPr w:rsidR="00EB7F69" w:rsidRPr="00CE7A1A" w:rsidSect="00690EDB">
      <w:headerReference w:type="even" r:id="rId31"/>
      <w:headerReference w:type="default" r:id="rId32"/>
      <w:footerReference w:type="even" r:id="rId33"/>
      <w:footerReference w:type="default" r:id="rId34"/>
      <w:headerReference w:type="first" r:id="rId35"/>
      <w:footerReference w:type="first" r:id="rId36"/>
      <w:type w:val="continuous"/>
      <w:pgSz w:w="11906" w:h="16838"/>
      <w:pgMar w:top="1440" w:right="1440" w:bottom="1440" w:left="1440" w:header="708"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DD4C" w14:textId="77777777" w:rsidR="001E46B9" w:rsidRDefault="001E46B9" w:rsidP="00D9135C">
      <w:pPr>
        <w:spacing w:after="0" w:line="240" w:lineRule="auto"/>
      </w:pPr>
      <w:r>
        <w:separator/>
      </w:r>
    </w:p>
    <w:p w14:paraId="44FA5C0A" w14:textId="77777777" w:rsidR="001E46B9" w:rsidRDefault="001E46B9"/>
  </w:endnote>
  <w:endnote w:type="continuationSeparator" w:id="0">
    <w:p w14:paraId="32E9E60D" w14:textId="77777777" w:rsidR="001E46B9" w:rsidRDefault="001E46B9" w:rsidP="00D9135C">
      <w:pPr>
        <w:spacing w:after="0" w:line="240" w:lineRule="auto"/>
      </w:pPr>
      <w:r>
        <w:continuationSeparator/>
      </w:r>
    </w:p>
    <w:p w14:paraId="522B6114" w14:textId="77777777" w:rsidR="001E46B9" w:rsidRDefault="001E46B9"/>
  </w:endnote>
  <w:endnote w:type="continuationNotice" w:id="1">
    <w:p w14:paraId="3718F46D" w14:textId="77777777" w:rsidR="001E46B9" w:rsidRDefault="001E4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DB73" w14:textId="77777777" w:rsidR="00257384" w:rsidRPr="00ED0C40" w:rsidRDefault="00257384" w:rsidP="00ED0C40">
    <w:pPr>
      <w:pStyle w:val="Subtitle"/>
      <w:jc w:val="center"/>
      <w:rPr>
        <w:color w:val="0E1723"/>
      </w:rPr>
    </w:pPr>
    <w:r>
      <w:rPr>
        <w:noProof/>
        <w:color w:val="2B579A"/>
        <w:shd w:val="clear" w:color="auto" w:fill="E6E6E6"/>
      </w:rPr>
      <mc:AlternateContent>
        <mc:Choice Requires="wps">
          <w:drawing>
            <wp:anchor distT="0" distB="0" distL="114300" distR="114300" simplePos="0" relativeHeight="251658244" behindDoc="0" locked="0" layoutInCell="1" allowOverlap="1" wp14:anchorId="1F44E5E7" wp14:editId="3134A17D">
              <wp:simplePos x="0" y="0"/>
              <wp:positionH relativeFrom="column">
                <wp:posOffset>-941832</wp:posOffset>
              </wp:positionH>
              <wp:positionV relativeFrom="paragraph">
                <wp:posOffset>-146939</wp:posOffset>
              </wp:positionV>
              <wp:extent cx="7648353" cy="900223"/>
              <wp:effectExtent l="0" t="0" r="0" b="0"/>
              <wp:wrapNone/>
              <wp:docPr id="9" name="Rectangle 9"/>
              <wp:cNvGraphicFramePr/>
              <a:graphic xmlns:a="http://schemas.openxmlformats.org/drawingml/2006/main">
                <a:graphicData uri="http://schemas.microsoft.com/office/word/2010/wordprocessingShape">
                  <wps:wsp>
                    <wps:cNvSpPr/>
                    <wps:spPr>
                      <a:xfrm>
                        <a:off x="0" y="0"/>
                        <a:ext cx="7648353" cy="900223"/>
                      </a:xfrm>
                      <a:prstGeom prst="rect">
                        <a:avLst/>
                      </a:prstGeom>
                      <a:solidFill>
                        <a:srgbClr val="ED32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tangle 9" style="position:absolute;margin-left:-74.15pt;margin-top:-11.55pt;width:602.25pt;height:70.9pt;z-index:25166541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3241" stroked="f" strokeweight="1pt" w14:anchorId="51B78E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"/>
          </w:pict>
        </mc:Fallback>
      </mc:AlternateContent>
    </w:r>
    <w:sdt>
      <w:sdtPr>
        <w:rPr>
          <w:color w:val="0E1723"/>
          <w:shd w:val="clear" w:color="auto" w:fill="E6E6E6"/>
        </w:rPr>
        <w:id w:val="731887036"/>
        <w:docPartObj>
          <w:docPartGallery w:val="Page Numbers (Bottom of Page)"/>
          <w:docPartUnique/>
        </w:docPartObj>
      </w:sdtPr>
      <w:sdtContent>
        <w:sdt>
          <w:sdtPr>
            <w:rPr>
              <w:color w:val="0E1723"/>
              <w:shd w:val="clear" w:color="auto" w:fill="E6E6E6"/>
            </w:rPr>
            <w:id w:val="1133987289"/>
            <w:docPartObj>
              <w:docPartGallery w:val="Page Numbers (Top of Page)"/>
              <w:docPartUnique/>
            </w:docPartObj>
          </w:sdtPr>
          <w:sdtContent>
            <w:r w:rsidRPr="00147F44">
              <w:rPr>
                <w:color w:val="0E1723"/>
              </w:rPr>
              <w:t xml:space="preserve">Page </w:t>
            </w:r>
            <w:r w:rsidRPr="00147F44">
              <w:rPr>
                <w:color w:val="0E1723"/>
                <w:sz w:val="24"/>
                <w:szCs w:val="24"/>
                <w:shd w:val="clear" w:color="auto" w:fill="E6E6E6"/>
              </w:rPr>
              <w:fldChar w:fldCharType="begin"/>
            </w:r>
            <w:r w:rsidRPr="00147F44">
              <w:rPr>
                <w:color w:val="0E1723"/>
              </w:rPr>
              <w:instrText xml:space="preserve"> PAGE </w:instrText>
            </w:r>
            <w:r w:rsidRPr="00147F44">
              <w:rPr>
                <w:color w:val="0E1723"/>
                <w:sz w:val="24"/>
                <w:szCs w:val="24"/>
                <w:shd w:val="clear" w:color="auto" w:fill="E6E6E6"/>
              </w:rPr>
              <w:fldChar w:fldCharType="separate"/>
            </w:r>
            <w:r>
              <w:rPr>
                <w:noProof/>
                <w:color w:val="0E1723"/>
              </w:rPr>
              <w:t>2</w:t>
            </w:r>
            <w:r w:rsidRPr="00147F44">
              <w:rPr>
                <w:color w:val="0E1723"/>
                <w:sz w:val="24"/>
                <w:szCs w:val="24"/>
                <w:shd w:val="clear" w:color="auto" w:fill="E6E6E6"/>
              </w:rPr>
              <w:fldChar w:fldCharType="end"/>
            </w:r>
            <w:r w:rsidRPr="00147F44">
              <w:rPr>
                <w:color w:val="0E1723"/>
              </w:rPr>
              <w:t xml:space="preserve"> of </w:t>
            </w:r>
            <w:r w:rsidRPr="00147F44">
              <w:rPr>
                <w:color w:val="0E1723"/>
                <w:shd w:val="clear" w:color="auto" w:fill="E6E6E6"/>
              </w:rPr>
              <w:fldChar w:fldCharType="begin"/>
            </w:r>
            <w:r w:rsidRPr="00147F44">
              <w:rPr>
                <w:color w:val="0E1723"/>
              </w:rPr>
              <w:instrText xml:space="preserve"> NUMPAGES  </w:instrText>
            </w:r>
            <w:r w:rsidRPr="00147F44">
              <w:rPr>
                <w:color w:val="0E1723"/>
                <w:shd w:val="clear" w:color="auto" w:fill="E6E6E6"/>
              </w:rPr>
              <w:fldChar w:fldCharType="separate"/>
            </w:r>
            <w:r>
              <w:rPr>
                <w:noProof/>
                <w:color w:val="0E1723"/>
              </w:rPr>
              <w:t>2</w:t>
            </w:r>
            <w:r w:rsidRPr="00147F44">
              <w:rPr>
                <w:color w:val="0E1723"/>
                <w:shd w:val="clear" w:color="auto" w:fill="E6E6E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6E9" w14:textId="77777777" w:rsidR="00257384" w:rsidRDefault="00257384">
    <w:pPr>
      <w:pStyle w:val="Footer"/>
    </w:pPr>
    <w:r>
      <w:rPr>
        <w:noProof/>
        <w:color w:val="2B579A"/>
        <w:shd w:val="clear" w:color="auto" w:fill="E6E6E6"/>
      </w:rPr>
      <mc:AlternateContent>
        <mc:Choice Requires="wps">
          <w:drawing>
            <wp:anchor distT="0" distB="0" distL="114300" distR="114300" simplePos="0" relativeHeight="251658243" behindDoc="0" locked="0" layoutInCell="1" allowOverlap="1" wp14:anchorId="4B2418B1" wp14:editId="42D427CD">
              <wp:simplePos x="0" y="0"/>
              <wp:positionH relativeFrom="column">
                <wp:posOffset>-942340</wp:posOffset>
              </wp:positionH>
              <wp:positionV relativeFrom="paragraph">
                <wp:posOffset>-272947</wp:posOffset>
              </wp:positionV>
              <wp:extent cx="7648353" cy="900223"/>
              <wp:effectExtent l="0" t="0" r="0" b="0"/>
              <wp:wrapNone/>
              <wp:docPr id="10" name="Rectangle 10"/>
              <wp:cNvGraphicFramePr/>
              <a:graphic xmlns:a="http://schemas.openxmlformats.org/drawingml/2006/main">
                <a:graphicData uri="http://schemas.microsoft.com/office/word/2010/wordprocessingShape">
                  <wps:wsp>
                    <wps:cNvSpPr/>
                    <wps:spPr>
                      <a:xfrm>
                        <a:off x="0" y="0"/>
                        <a:ext cx="7648353" cy="900223"/>
                      </a:xfrm>
                      <a:prstGeom prst="rect">
                        <a:avLst/>
                      </a:prstGeom>
                      <a:solidFill>
                        <a:srgbClr val="ED32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tangle 10" style="position:absolute;margin-left:-74.2pt;margin-top:-21.5pt;width:602.25pt;height:70.9pt;z-index:25166438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3241" stroked="f" strokeweight="1pt" w14:anchorId="11ED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027F" w14:textId="77777777" w:rsidR="00B13F19" w:rsidRDefault="00B13F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E7F8C" w14:textId="577F62E0" w:rsidR="003B5DDE" w:rsidRPr="00ED0C40" w:rsidRDefault="005056F0" w:rsidP="00ED0C40">
    <w:pPr>
      <w:pStyle w:val="Subtitle"/>
      <w:jc w:val="center"/>
      <w:rPr>
        <w:color w:val="0E1723"/>
      </w:rPr>
    </w:pPr>
    <w:r>
      <w:rPr>
        <w:noProof/>
        <w:color w:val="2B579A"/>
        <w:shd w:val="clear" w:color="auto" w:fill="E6E6E6"/>
      </w:rPr>
      <mc:AlternateContent>
        <mc:Choice Requires="wps">
          <w:drawing>
            <wp:anchor distT="0" distB="0" distL="114300" distR="114300" simplePos="0" relativeHeight="251658241" behindDoc="0" locked="0" layoutInCell="1" allowOverlap="1" wp14:anchorId="5D3E85D5" wp14:editId="08CE3727">
              <wp:simplePos x="0" y="0"/>
              <wp:positionH relativeFrom="column">
                <wp:posOffset>-941832</wp:posOffset>
              </wp:positionH>
              <wp:positionV relativeFrom="paragraph">
                <wp:posOffset>-146939</wp:posOffset>
              </wp:positionV>
              <wp:extent cx="7648353" cy="900223"/>
              <wp:effectExtent l="0" t="0" r="0" b="0"/>
              <wp:wrapNone/>
              <wp:docPr id="58" name="Rectangle 58"/>
              <wp:cNvGraphicFramePr/>
              <a:graphic xmlns:a="http://schemas.openxmlformats.org/drawingml/2006/main">
                <a:graphicData uri="http://schemas.microsoft.com/office/word/2010/wordprocessingShape">
                  <wps:wsp>
                    <wps:cNvSpPr/>
                    <wps:spPr>
                      <a:xfrm>
                        <a:off x="0" y="0"/>
                        <a:ext cx="7648353" cy="900223"/>
                      </a:xfrm>
                      <a:prstGeom prst="rect">
                        <a:avLst/>
                      </a:prstGeom>
                      <a:solidFill>
                        <a:srgbClr val="ED32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tangle 58" style="position:absolute;margin-left:-74.15pt;margin-top:-11.55pt;width:602.25pt;height:70.9pt;z-index:251661315;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3241" stroked="f" strokeweight="1pt" w14:anchorId="01E07D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"/>
          </w:pict>
        </mc:Fallback>
      </mc:AlternateContent>
    </w:r>
    <w:sdt>
      <w:sdtPr>
        <w:rPr>
          <w:color w:val="0E1723"/>
          <w:shd w:val="clear" w:color="auto" w:fill="E6E6E6"/>
        </w:rPr>
        <w:id w:val="216323181"/>
        <w:docPartObj>
          <w:docPartGallery w:val="Page Numbers (Bottom of Page)"/>
          <w:docPartUnique/>
        </w:docPartObj>
      </w:sdtPr>
      <w:sdtContent>
        <w:sdt>
          <w:sdtPr>
            <w:rPr>
              <w:color w:val="0E1723"/>
              <w:shd w:val="clear" w:color="auto" w:fill="E6E6E6"/>
            </w:rPr>
            <w:id w:val="1728636285"/>
            <w:docPartObj>
              <w:docPartGallery w:val="Page Numbers (Top of Page)"/>
              <w:docPartUnique/>
            </w:docPartObj>
          </w:sdtPr>
          <w:sdtContent>
            <w:r w:rsidR="0044063D" w:rsidRPr="00147F44">
              <w:rPr>
                <w:color w:val="0E1723"/>
              </w:rPr>
              <w:t xml:space="preserve">Page </w:t>
            </w:r>
            <w:r w:rsidR="0044063D" w:rsidRPr="00147F44">
              <w:rPr>
                <w:color w:val="0E1723"/>
                <w:sz w:val="24"/>
                <w:szCs w:val="24"/>
                <w:shd w:val="clear" w:color="auto" w:fill="E6E6E6"/>
              </w:rPr>
              <w:fldChar w:fldCharType="begin"/>
            </w:r>
            <w:r w:rsidR="0044063D" w:rsidRPr="00147F44">
              <w:rPr>
                <w:color w:val="0E1723"/>
              </w:rPr>
              <w:instrText xml:space="preserve"> PAGE </w:instrText>
            </w:r>
            <w:r w:rsidR="0044063D" w:rsidRPr="00147F44">
              <w:rPr>
                <w:color w:val="0E1723"/>
                <w:sz w:val="24"/>
                <w:szCs w:val="24"/>
                <w:shd w:val="clear" w:color="auto" w:fill="E6E6E6"/>
              </w:rPr>
              <w:fldChar w:fldCharType="separate"/>
            </w:r>
            <w:r w:rsidR="00EE1A00">
              <w:rPr>
                <w:noProof/>
                <w:color w:val="0E1723"/>
              </w:rPr>
              <w:t>2</w:t>
            </w:r>
            <w:r w:rsidR="0044063D" w:rsidRPr="00147F44">
              <w:rPr>
                <w:color w:val="0E1723"/>
                <w:sz w:val="24"/>
                <w:szCs w:val="24"/>
                <w:shd w:val="clear" w:color="auto" w:fill="E6E6E6"/>
              </w:rPr>
              <w:fldChar w:fldCharType="end"/>
            </w:r>
            <w:r w:rsidR="0044063D" w:rsidRPr="00147F44">
              <w:rPr>
                <w:color w:val="0E1723"/>
              </w:rPr>
              <w:t xml:space="preserve"> of </w:t>
            </w:r>
            <w:r w:rsidR="0044063D" w:rsidRPr="00147F44">
              <w:rPr>
                <w:color w:val="0E1723"/>
                <w:shd w:val="clear" w:color="auto" w:fill="E6E6E6"/>
              </w:rPr>
              <w:fldChar w:fldCharType="begin"/>
            </w:r>
            <w:r w:rsidR="0044063D" w:rsidRPr="00147F44">
              <w:rPr>
                <w:color w:val="0E1723"/>
              </w:rPr>
              <w:instrText xml:space="preserve"> NUMPAGES  </w:instrText>
            </w:r>
            <w:r w:rsidR="0044063D" w:rsidRPr="00147F44">
              <w:rPr>
                <w:color w:val="0E1723"/>
                <w:shd w:val="clear" w:color="auto" w:fill="E6E6E6"/>
              </w:rPr>
              <w:fldChar w:fldCharType="separate"/>
            </w:r>
            <w:r w:rsidR="00EE1A00">
              <w:rPr>
                <w:noProof/>
                <w:color w:val="0E1723"/>
              </w:rPr>
              <w:t>2</w:t>
            </w:r>
            <w:r w:rsidR="0044063D" w:rsidRPr="00147F44">
              <w:rPr>
                <w:color w:val="0E1723"/>
                <w:shd w:val="clear" w:color="auto" w:fill="E6E6E6"/>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9509" w14:textId="1CABDCE9" w:rsidR="00690EDB" w:rsidRDefault="00690EDB">
    <w:pPr>
      <w:pStyle w:val="Footer"/>
    </w:pPr>
    <w:r>
      <w:rPr>
        <w:noProof/>
        <w:color w:val="2B579A"/>
        <w:shd w:val="clear" w:color="auto" w:fill="E6E6E6"/>
      </w:rPr>
      <mc:AlternateContent>
        <mc:Choice Requires="wps">
          <w:drawing>
            <wp:anchor distT="0" distB="0" distL="114300" distR="114300" simplePos="0" relativeHeight="251658240" behindDoc="0" locked="0" layoutInCell="1" allowOverlap="1" wp14:anchorId="08469690" wp14:editId="75C97A10">
              <wp:simplePos x="0" y="0"/>
              <wp:positionH relativeFrom="column">
                <wp:posOffset>-942340</wp:posOffset>
              </wp:positionH>
              <wp:positionV relativeFrom="paragraph">
                <wp:posOffset>-272947</wp:posOffset>
              </wp:positionV>
              <wp:extent cx="7648353" cy="900223"/>
              <wp:effectExtent l="0" t="0" r="0" b="0"/>
              <wp:wrapNone/>
              <wp:docPr id="56" name="Rectangle 56"/>
              <wp:cNvGraphicFramePr/>
              <a:graphic xmlns:a="http://schemas.openxmlformats.org/drawingml/2006/main">
                <a:graphicData uri="http://schemas.microsoft.com/office/word/2010/wordprocessingShape">
                  <wps:wsp>
                    <wps:cNvSpPr/>
                    <wps:spPr>
                      <a:xfrm>
                        <a:off x="0" y="0"/>
                        <a:ext cx="7648353" cy="900223"/>
                      </a:xfrm>
                      <a:prstGeom prst="rect">
                        <a:avLst/>
                      </a:prstGeom>
                      <a:solidFill>
                        <a:srgbClr val="ED32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tangle 56" style="position:absolute;margin-left:-74.2pt;margin-top:-21.5pt;width:602.25pt;height:70.9pt;z-index:25165926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3241" stroked="f" strokeweight="1pt" w14:anchorId="2ED630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4A8D5" w14:textId="77777777" w:rsidR="001E46B9" w:rsidRDefault="001E46B9" w:rsidP="00D9135C">
      <w:pPr>
        <w:spacing w:after="0" w:line="240" w:lineRule="auto"/>
      </w:pPr>
      <w:r>
        <w:separator/>
      </w:r>
    </w:p>
    <w:p w14:paraId="711DD2AF" w14:textId="77777777" w:rsidR="001E46B9" w:rsidRDefault="001E46B9"/>
  </w:footnote>
  <w:footnote w:type="continuationSeparator" w:id="0">
    <w:p w14:paraId="4D9937EF" w14:textId="77777777" w:rsidR="001E46B9" w:rsidRDefault="001E46B9" w:rsidP="00D9135C">
      <w:pPr>
        <w:spacing w:after="0" w:line="240" w:lineRule="auto"/>
      </w:pPr>
      <w:r>
        <w:continuationSeparator/>
      </w:r>
    </w:p>
    <w:p w14:paraId="0A03BC5F" w14:textId="77777777" w:rsidR="001E46B9" w:rsidRDefault="001E46B9"/>
  </w:footnote>
  <w:footnote w:type="continuationNotice" w:id="1">
    <w:p w14:paraId="552D7638" w14:textId="77777777" w:rsidR="001E46B9" w:rsidRDefault="001E46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5C53" w14:textId="77777777" w:rsidR="00257384" w:rsidRDefault="00257384" w:rsidP="00580E56">
    <w:pPr>
      <w:pStyle w:val="Header"/>
    </w:pPr>
    <w:r>
      <w:rPr>
        <w:noProof/>
        <w:color w:val="2B579A"/>
        <w:shd w:val="clear" w:color="auto" w:fill="E6E6E6"/>
        <w:lang w:eastAsia="en-GB"/>
      </w:rPr>
      <w:drawing>
        <wp:anchor distT="0" distB="0" distL="114300" distR="114300" simplePos="0" relativeHeight="251658242" behindDoc="1" locked="0" layoutInCell="1" allowOverlap="1" wp14:anchorId="4A709518" wp14:editId="5C14A683">
          <wp:simplePos x="0" y="0"/>
          <wp:positionH relativeFrom="margin">
            <wp:posOffset>5358130</wp:posOffset>
          </wp:positionH>
          <wp:positionV relativeFrom="paragraph">
            <wp:posOffset>-193929</wp:posOffset>
          </wp:positionV>
          <wp:extent cx="841375" cy="841375"/>
          <wp:effectExtent l="0" t="0" r="0" b="0"/>
          <wp:wrapTight wrapText="bothSides">
            <wp:wrapPolygon edited="0">
              <wp:start x="6358" y="0"/>
              <wp:lineTo x="0" y="2934"/>
              <wp:lineTo x="0" y="16628"/>
              <wp:lineTo x="5380" y="21029"/>
              <wp:lineTo x="6358" y="21029"/>
              <wp:lineTo x="14672" y="21029"/>
              <wp:lineTo x="15650" y="21029"/>
              <wp:lineTo x="21029" y="16628"/>
              <wp:lineTo x="21029" y="2934"/>
              <wp:lineTo x="14672" y="0"/>
              <wp:lineTo x="6358"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relli\AppData\Local\Microsoft\Windows\INetCache\Content.Word\FSP-Logo-Stacked.em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41375" cy="841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ECA12" w14:textId="77777777" w:rsidR="00257384" w:rsidRDefault="00257384" w:rsidP="00580E56">
    <w:pPr>
      <w:pStyle w:val="Header"/>
    </w:pPr>
  </w:p>
  <w:p w14:paraId="2BDB005D" w14:textId="77777777" w:rsidR="00257384" w:rsidRDefault="00257384" w:rsidP="00580E56">
    <w:pPr>
      <w:pStyle w:val="Header"/>
    </w:pPr>
  </w:p>
  <w:p w14:paraId="0BA9B1E0" w14:textId="77777777" w:rsidR="00257384" w:rsidRDefault="00257384" w:rsidP="00580E56">
    <w:pPr>
      <w:pStyle w:val="Header"/>
    </w:pPr>
  </w:p>
  <w:p w14:paraId="081999CC" w14:textId="77777777" w:rsidR="00257384" w:rsidRDefault="00257384" w:rsidP="0058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44C9" w14:textId="5B390548" w:rsidR="00257384" w:rsidRDefault="00F30F6E" w:rsidP="00CC643D">
    <w:pPr>
      <w:pStyle w:val="Header"/>
      <w:tabs>
        <w:tab w:val="left" w:pos="6033"/>
      </w:tabs>
    </w:pPr>
    <w:r>
      <w:rPr>
        <w:noProof/>
        <w:color w:val="2B579A"/>
        <w:shd w:val="clear" w:color="auto" w:fill="E6E6E6"/>
        <w:lang w:eastAsia="en-GB"/>
      </w:rPr>
      <w:drawing>
        <wp:anchor distT="0" distB="0" distL="114300" distR="114300" simplePos="0" relativeHeight="251658245" behindDoc="1" locked="0" layoutInCell="1" allowOverlap="1" wp14:anchorId="358C6F3A" wp14:editId="5DE4E426">
          <wp:simplePos x="0" y="0"/>
          <wp:positionH relativeFrom="margin">
            <wp:posOffset>5386070</wp:posOffset>
          </wp:positionH>
          <wp:positionV relativeFrom="paragraph">
            <wp:posOffset>-377508</wp:posOffset>
          </wp:positionV>
          <wp:extent cx="841375" cy="841375"/>
          <wp:effectExtent l="0" t="0" r="0" b="0"/>
          <wp:wrapTight wrapText="bothSides">
            <wp:wrapPolygon edited="0">
              <wp:start x="6358" y="0"/>
              <wp:lineTo x="0" y="2934"/>
              <wp:lineTo x="0" y="16628"/>
              <wp:lineTo x="5380" y="21029"/>
              <wp:lineTo x="6358" y="21029"/>
              <wp:lineTo x="14672" y="21029"/>
              <wp:lineTo x="15650" y="21029"/>
              <wp:lineTo x="21029" y="16628"/>
              <wp:lineTo x="21029" y="2934"/>
              <wp:lineTo x="14672" y="0"/>
              <wp:lineTo x="635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relli\AppData\Local\Microsoft\Windows\INetCache\Content.Word\FSP-Logo-Stacked.em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41375" cy="8413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49E0" w14:textId="77777777" w:rsidR="00B13F19" w:rsidRDefault="00B13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5067D" w14:textId="0F80422B" w:rsidR="00ED0C40" w:rsidRDefault="00ED0C40" w:rsidP="00580E56">
    <w:pPr>
      <w:pStyle w:val="Header"/>
    </w:pPr>
  </w:p>
  <w:p w14:paraId="4F7FACEB" w14:textId="5A0D4C3C" w:rsidR="00ED0C40" w:rsidRDefault="00ED0C40" w:rsidP="00580E56">
    <w:pPr>
      <w:pStyle w:val="Header"/>
    </w:pPr>
  </w:p>
  <w:p w14:paraId="2E50A2CC" w14:textId="39B87934" w:rsidR="0044063D" w:rsidRDefault="0044063D" w:rsidP="00580E56">
    <w:pPr>
      <w:pStyle w:val="Header"/>
    </w:pPr>
  </w:p>
  <w:p w14:paraId="750E9BF9" w14:textId="28C3DEE3" w:rsidR="00ED0C40" w:rsidRDefault="00ED0C40" w:rsidP="00580E56">
    <w:pPr>
      <w:pStyle w:val="Header"/>
    </w:pPr>
  </w:p>
  <w:p w14:paraId="7D4A61E9" w14:textId="77777777" w:rsidR="00ED0C40" w:rsidRDefault="00ED0C40" w:rsidP="00580E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72CB" w14:textId="642AC776" w:rsidR="00A63971" w:rsidRDefault="00A63971" w:rsidP="00CC643D">
    <w:pPr>
      <w:pStyle w:val="Header"/>
      <w:tabs>
        <w:tab w:val="left" w:pos="603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1D82"/>
    <w:multiLevelType w:val="hybridMultilevel"/>
    <w:tmpl w:val="74A8A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0003C7"/>
    <w:multiLevelType w:val="hybridMultilevel"/>
    <w:tmpl w:val="1DA82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BE084B"/>
    <w:multiLevelType w:val="hybridMultilevel"/>
    <w:tmpl w:val="992E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A4234"/>
    <w:multiLevelType w:val="hybridMultilevel"/>
    <w:tmpl w:val="07B4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E26A9"/>
    <w:multiLevelType w:val="hybridMultilevel"/>
    <w:tmpl w:val="B218F6DC"/>
    <w:lvl w:ilvl="0" w:tplc="E4A8C49E">
      <w:start w:val="1"/>
      <w:numFmt w:val="bullet"/>
      <w:pStyle w:val="BulletedText"/>
      <w:lvlText w:val="•"/>
      <w:lvlJc w:val="left"/>
      <w:pPr>
        <w:ind w:left="720" w:hanging="360"/>
      </w:pPr>
      <w:rPr>
        <w:rFonts w:ascii="Lucida Sans" w:hAnsi="Lucida Sans" w:hint="default"/>
        <w:color w:val="41404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AB39AD"/>
    <w:multiLevelType w:val="hybridMultilevel"/>
    <w:tmpl w:val="A57AB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E58E9"/>
    <w:multiLevelType w:val="hybridMultilevel"/>
    <w:tmpl w:val="BDA62D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47784"/>
    <w:multiLevelType w:val="hybridMultilevel"/>
    <w:tmpl w:val="2892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D66DF"/>
    <w:multiLevelType w:val="hybridMultilevel"/>
    <w:tmpl w:val="C6B24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97202"/>
    <w:multiLevelType w:val="hybridMultilevel"/>
    <w:tmpl w:val="1656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685D64"/>
    <w:multiLevelType w:val="hybridMultilevel"/>
    <w:tmpl w:val="7076E0BC"/>
    <w:lvl w:ilvl="0" w:tplc="F31062E6">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2116D2"/>
    <w:multiLevelType w:val="hybridMultilevel"/>
    <w:tmpl w:val="76F4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654599"/>
    <w:multiLevelType w:val="hybridMultilevel"/>
    <w:tmpl w:val="6AF80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C8311B"/>
    <w:multiLevelType w:val="hybridMultilevel"/>
    <w:tmpl w:val="F020B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0624EE"/>
    <w:multiLevelType w:val="hybridMultilevel"/>
    <w:tmpl w:val="D300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527A4"/>
    <w:multiLevelType w:val="hybridMultilevel"/>
    <w:tmpl w:val="D1CE76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888685018">
    <w:abstractNumId w:val="10"/>
  </w:num>
  <w:num w:numId="2" w16cid:durableId="1756046534">
    <w:abstractNumId w:val="4"/>
  </w:num>
  <w:num w:numId="3" w16cid:durableId="1508402830">
    <w:abstractNumId w:val="13"/>
  </w:num>
  <w:num w:numId="4" w16cid:durableId="276527040">
    <w:abstractNumId w:val="6"/>
  </w:num>
  <w:num w:numId="5" w16cid:durableId="1142314428">
    <w:abstractNumId w:val="14"/>
  </w:num>
  <w:num w:numId="6" w16cid:durableId="211573984">
    <w:abstractNumId w:val="5"/>
  </w:num>
  <w:num w:numId="7" w16cid:durableId="1511485168">
    <w:abstractNumId w:val="15"/>
  </w:num>
  <w:num w:numId="8" w16cid:durableId="1031102900">
    <w:abstractNumId w:val="0"/>
  </w:num>
  <w:num w:numId="9" w16cid:durableId="1283338400">
    <w:abstractNumId w:val="11"/>
  </w:num>
  <w:num w:numId="10" w16cid:durableId="1360201887">
    <w:abstractNumId w:val="3"/>
  </w:num>
  <w:num w:numId="11" w16cid:durableId="1536230248">
    <w:abstractNumId w:val="2"/>
  </w:num>
  <w:num w:numId="12" w16cid:durableId="1131897025">
    <w:abstractNumId w:val="12"/>
  </w:num>
  <w:num w:numId="13" w16cid:durableId="1267077506">
    <w:abstractNumId w:val="9"/>
  </w:num>
  <w:num w:numId="14" w16cid:durableId="287710546">
    <w:abstractNumId w:val="1"/>
  </w:num>
  <w:num w:numId="15" w16cid:durableId="567963565">
    <w:abstractNumId w:val="10"/>
  </w:num>
  <w:num w:numId="16" w16cid:durableId="237835177">
    <w:abstractNumId w:val="8"/>
  </w:num>
  <w:num w:numId="17" w16cid:durableId="127829317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5C"/>
    <w:rsid w:val="00002882"/>
    <w:rsid w:val="00005DB1"/>
    <w:rsid w:val="00005FBE"/>
    <w:rsid w:val="00010AB9"/>
    <w:rsid w:val="00012891"/>
    <w:rsid w:val="000145F0"/>
    <w:rsid w:val="00020EEC"/>
    <w:rsid w:val="0002135C"/>
    <w:rsid w:val="00023816"/>
    <w:rsid w:val="000300B0"/>
    <w:rsid w:val="00036BE5"/>
    <w:rsid w:val="00036BF2"/>
    <w:rsid w:val="00041772"/>
    <w:rsid w:val="000419DC"/>
    <w:rsid w:val="00042C8B"/>
    <w:rsid w:val="0004545F"/>
    <w:rsid w:val="00053E31"/>
    <w:rsid w:val="0005557F"/>
    <w:rsid w:val="00057E4A"/>
    <w:rsid w:val="000626C8"/>
    <w:rsid w:val="00062BEA"/>
    <w:rsid w:val="0006623F"/>
    <w:rsid w:val="00073F93"/>
    <w:rsid w:val="0007685C"/>
    <w:rsid w:val="00076B84"/>
    <w:rsid w:val="00077E54"/>
    <w:rsid w:val="00081007"/>
    <w:rsid w:val="00083C5D"/>
    <w:rsid w:val="0008503A"/>
    <w:rsid w:val="000878B9"/>
    <w:rsid w:val="00090997"/>
    <w:rsid w:val="00092D87"/>
    <w:rsid w:val="000A49C1"/>
    <w:rsid w:val="000B4DCA"/>
    <w:rsid w:val="000B5F59"/>
    <w:rsid w:val="000B630F"/>
    <w:rsid w:val="000C2AEC"/>
    <w:rsid w:val="000C4442"/>
    <w:rsid w:val="000C545B"/>
    <w:rsid w:val="000D08F2"/>
    <w:rsid w:val="000D0E8F"/>
    <w:rsid w:val="000D14AA"/>
    <w:rsid w:val="000D2190"/>
    <w:rsid w:val="000D264E"/>
    <w:rsid w:val="000E21F3"/>
    <w:rsid w:val="000E325D"/>
    <w:rsid w:val="000E39A2"/>
    <w:rsid w:val="000F11A1"/>
    <w:rsid w:val="000F225B"/>
    <w:rsid w:val="000F23E2"/>
    <w:rsid w:val="00100276"/>
    <w:rsid w:val="00101171"/>
    <w:rsid w:val="00116F67"/>
    <w:rsid w:val="00122F2B"/>
    <w:rsid w:val="0012432B"/>
    <w:rsid w:val="00130B8D"/>
    <w:rsid w:val="00132A7E"/>
    <w:rsid w:val="0014093C"/>
    <w:rsid w:val="00140E15"/>
    <w:rsid w:val="00144553"/>
    <w:rsid w:val="00145594"/>
    <w:rsid w:val="001462BE"/>
    <w:rsid w:val="00147F44"/>
    <w:rsid w:val="001510D3"/>
    <w:rsid w:val="001552EC"/>
    <w:rsid w:val="001567C7"/>
    <w:rsid w:val="0016128D"/>
    <w:rsid w:val="00167457"/>
    <w:rsid w:val="00170A84"/>
    <w:rsid w:val="0017117D"/>
    <w:rsid w:val="00171EAF"/>
    <w:rsid w:val="001744D4"/>
    <w:rsid w:val="00180548"/>
    <w:rsid w:val="00183255"/>
    <w:rsid w:val="00186E95"/>
    <w:rsid w:val="00192376"/>
    <w:rsid w:val="00193C36"/>
    <w:rsid w:val="00193E32"/>
    <w:rsid w:val="00194F33"/>
    <w:rsid w:val="0019517A"/>
    <w:rsid w:val="001A1B58"/>
    <w:rsid w:val="001A2082"/>
    <w:rsid w:val="001A3987"/>
    <w:rsid w:val="001A4D82"/>
    <w:rsid w:val="001A510B"/>
    <w:rsid w:val="001A5EA9"/>
    <w:rsid w:val="001A5FD1"/>
    <w:rsid w:val="001B02C4"/>
    <w:rsid w:val="001B2809"/>
    <w:rsid w:val="001B3471"/>
    <w:rsid w:val="001B3F07"/>
    <w:rsid w:val="001B6794"/>
    <w:rsid w:val="001B6B1F"/>
    <w:rsid w:val="001B7DAC"/>
    <w:rsid w:val="001C24CC"/>
    <w:rsid w:val="001C3595"/>
    <w:rsid w:val="001C61B4"/>
    <w:rsid w:val="001D1834"/>
    <w:rsid w:val="001D4E6E"/>
    <w:rsid w:val="001D69B2"/>
    <w:rsid w:val="001E2F3A"/>
    <w:rsid w:val="001E45FD"/>
    <w:rsid w:val="001E46B9"/>
    <w:rsid w:val="001E4A43"/>
    <w:rsid w:val="001E4B15"/>
    <w:rsid w:val="001E52F3"/>
    <w:rsid w:val="001E601D"/>
    <w:rsid w:val="001E7168"/>
    <w:rsid w:val="001F2FC4"/>
    <w:rsid w:val="001F49FC"/>
    <w:rsid w:val="002004EC"/>
    <w:rsid w:val="002023C8"/>
    <w:rsid w:val="0020288A"/>
    <w:rsid w:val="00207A74"/>
    <w:rsid w:val="00213BA2"/>
    <w:rsid w:val="002154A0"/>
    <w:rsid w:val="00225D29"/>
    <w:rsid w:val="00226E07"/>
    <w:rsid w:val="002313C1"/>
    <w:rsid w:val="00232817"/>
    <w:rsid w:val="0023528F"/>
    <w:rsid w:val="0023529E"/>
    <w:rsid w:val="00236592"/>
    <w:rsid w:val="00236C27"/>
    <w:rsid w:val="00240015"/>
    <w:rsid w:val="00240F65"/>
    <w:rsid w:val="00242289"/>
    <w:rsid w:val="0024739D"/>
    <w:rsid w:val="0025117C"/>
    <w:rsid w:val="002554D5"/>
    <w:rsid w:val="00256C22"/>
    <w:rsid w:val="00257384"/>
    <w:rsid w:val="002600BA"/>
    <w:rsid w:val="002612C3"/>
    <w:rsid w:val="00263FE6"/>
    <w:rsid w:val="0026577D"/>
    <w:rsid w:val="00265A06"/>
    <w:rsid w:val="00265CAD"/>
    <w:rsid w:val="00265CB7"/>
    <w:rsid w:val="002678F2"/>
    <w:rsid w:val="002743D1"/>
    <w:rsid w:val="0028114B"/>
    <w:rsid w:val="00281205"/>
    <w:rsid w:val="00281867"/>
    <w:rsid w:val="00281ECF"/>
    <w:rsid w:val="002921BF"/>
    <w:rsid w:val="002947C9"/>
    <w:rsid w:val="00296480"/>
    <w:rsid w:val="002A4BEE"/>
    <w:rsid w:val="002A7AA1"/>
    <w:rsid w:val="002A7CA1"/>
    <w:rsid w:val="002B1819"/>
    <w:rsid w:val="002C378F"/>
    <w:rsid w:val="002C7345"/>
    <w:rsid w:val="002D18B4"/>
    <w:rsid w:val="002E343F"/>
    <w:rsid w:val="002E3E2F"/>
    <w:rsid w:val="002E7208"/>
    <w:rsid w:val="002F1959"/>
    <w:rsid w:val="002F1D44"/>
    <w:rsid w:val="002F3FBC"/>
    <w:rsid w:val="002F4E23"/>
    <w:rsid w:val="003005DE"/>
    <w:rsid w:val="0030161B"/>
    <w:rsid w:val="00303F46"/>
    <w:rsid w:val="00306674"/>
    <w:rsid w:val="0031083A"/>
    <w:rsid w:val="00310CDA"/>
    <w:rsid w:val="00314DC5"/>
    <w:rsid w:val="00317E00"/>
    <w:rsid w:val="0033199C"/>
    <w:rsid w:val="00332268"/>
    <w:rsid w:val="00340253"/>
    <w:rsid w:val="00346280"/>
    <w:rsid w:val="00346802"/>
    <w:rsid w:val="00353ECE"/>
    <w:rsid w:val="003549C4"/>
    <w:rsid w:val="0035657C"/>
    <w:rsid w:val="003608D2"/>
    <w:rsid w:val="00370E43"/>
    <w:rsid w:val="00371888"/>
    <w:rsid w:val="00375B32"/>
    <w:rsid w:val="00386377"/>
    <w:rsid w:val="00390242"/>
    <w:rsid w:val="003905C6"/>
    <w:rsid w:val="00390D8C"/>
    <w:rsid w:val="00391593"/>
    <w:rsid w:val="003A1A0C"/>
    <w:rsid w:val="003A34EC"/>
    <w:rsid w:val="003A6004"/>
    <w:rsid w:val="003B2A59"/>
    <w:rsid w:val="003B2D3A"/>
    <w:rsid w:val="003B5DDE"/>
    <w:rsid w:val="003B5E47"/>
    <w:rsid w:val="003C0144"/>
    <w:rsid w:val="003C0EB7"/>
    <w:rsid w:val="003C1985"/>
    <w:rsid w:val="003C2FB8"/>
    <w:rsid w:val="003D19EA"/>
    <w:rsid w:val="003D28AE"/>
    <w:rsid w:val="003E2DA2"/>
    <w:rsid w:val="003E305A"/>
    <w:rsid w:val="003E3B51"/>
    <w:rsid w:val="003E4081"/>
    <w:rsid w:val="003E4D77"/>
    <w:rsid w:val="003E6F71"/>
    <w:rsid w:val="003F76E6"/>
    <w:rsid w:val="00401A60"/>
    <w:rsid w:val="00403268"/>
    <w:rsid w:val="00407EE9"/>
    <w:rsid w:val="00412581"/>
    <w:rsid w:val="004134AA"/>
    <w:rsid w:val="0041764C"/>
    <w:rsid w:val="00433888"/>
    <w:rsid w:val="0044063D"/>
    <w:rsid w:val="00440FD1"/>
    <w:rsid w:val="0044360D"/>
    <w:rsid w:val="004454B5"/>
    <w:rsid w:val="00456E67"/>
    <w:rsid w:val="00461F77"/>
    <w:rsid w:val="00463EBC"/>
    <w:rsid w:val="0047133D"/>
    <w:rsid w:val="00473157"/>
    <w:rsid w:val="00483225"/>
    <w:rsid w:val="00483B29"/>
    <w:rsid w:val="00494A70"/>
    <w:rsid w:val="00497E6D"/>
    <w:rsid w:val="004A3129"/>
    <w:rsid w:val="004A658D"/>
    <w:rsid w:val="004B271F"/>
    <w:rsid w:val="004B4595"/>
    <w:rsid w:val="004C0B6F"/>
    <w:rsid w:val="004C0DAD"/>
    <w:rsid w:val="004C2467"/>
    <w:rsid w:val="004C2855"/>
    <w:rsid w:val="004C5C41"/>
    <w:rsid w:val="004C5C7E"/>
    <w:rsid w:val="004D08B5"/>
    <w:rsid w:val="004D0C2B"/>
    <w:rsid w:val="004D5A4C"/>
    <w:rsid w:val="004F0738"/>
    <w:rsid w:val="004F0F98"/>
    <w:rsid w:val="005056F0"/>
    <w:rsid w:val="00507054"/>
    <w:rsid w:val="005076CD"/>
    <w:rsid w:val="005110A9"/>
    <w:rsid w:val="005121D1"/>
    <w:rsid w:val="0051370E"/>
    <w:rsid w:val="00516D85"/>
    <w:rsid w:val="00520E8C"/>
    <w:rsid w:val="005216AD"/>
    <w:rsid w:val="0053014D"/>
    <w:rsid w:val="005322A7"/>
    <w:rsid w:val="00534CFA"/>
    <w:rsid w:val="005351D6"/>
    <w:rsid w:val="00543134"/>
    <w:rsid w:val="005434E3"/>
    <w:rsid w:val="0055438E"/>
    <w:rsid w:val="00554C47"/>
    <w:rsid w:val="0056034D"/>
    <w:rsid w:val="00564D46"/>
    <w:rsid w:val="00565852"/>
    <w:rsid w:val="00566F9C"/>
    <w:rsid w:val="00572D0C"/>
    <w:rsid w:val="0057471A"/>
    <w:rsid w:val="00574B6D"/>
    <w:rsid w:val="005756F8"/>
    <w:rsid w:val="00580E56"/>
    <w:rsid w:val="00582323"/>
    <w:rsid w:val="005868D2"/>
    <w:rsid w:val="00591FF5"/>
    <w:rsid w:val="00592554"/>
    <w:rsid w:val="00592DD3"/>
    <w:rsid w:val="005941BC"/>
    <w:rsid w:val="005955F0"/>
    <w:rsid w:val="00597B03"/>
    <w:rsid w:val="005A015C"/>
    <w:rsid w:val="005A1E51"/>
    <w:rsid w:val="005A39D4"/>
    <w:rsid w:val="005A476C"/>
    <w:rsid w:val="005A6099"/>
    <w:rsid w:val="005A625E"/>
    <w:rsid w:val="005B141C"/>
    <w:rsid w:val="005B42EF"/>
    <w:rsid w:val="005B680F"/>
    <w:rsid w:val="005B6CC1"/>
    <w:rsid w:val="005C180B"/>
    <w:rsid w:val="005C5F99"/>
    <w:rsid w:val="005C7D7E"/>
    <w:rsid w:val="005D103C"/>
    <w:rsid w:val="005D4A3D"/>
    <w:rsid w:val="005D59E2"/>
    <w:rsid w:val="005D6598"/>
    <w:rsid w:val="005D6970"/>
    <w:rsid w:val="005D6D68"/>
    <w:rsid w:val="005E187D"/>
    <w:rsid w:val="005E3177"/>
    <w:rsid w:val="005E6C50"/>
    <w:rsid w:val="005F4FE8"/>
    <w:rsid w:val="005F6936"/>
    <w:rsid w:val="00601F8A"/>
    <w:rsid w:val="00602280"/>
    <w:rsid w:val="0060504C"/>
    <w:rsid w:val="00605630"/>
    <w:rsid w:val="00606A31"/>
    <w:rsid w:val="00612C65"/>
    <w:rsid w:val="006139F9"/>
    <w:rsid w:val="0062575C"/>
    <w:rsid w:val="00631A3C"/>
    <w:rsid w:val="006411D0"/>
    <w:rsid w:val="00644403"/>
    <w:rsid w:val="00646746"/>
    <w:rsid w:val="006634F3"/>
    <w:rsid w:val="00664380"/>
    <w:rsid w:val="00667D28"/>
    <w:rsid w:val="0067615B"/>
    <w:rsid w:val="00681BB2"/>
    <w:rsid w:val="00683B90"/>
    <w:rsid w:val="00684ADC"/>
    <w:rsid w:val="00685BC4"/>
    <w:rsid w:val="006875E1"/>
    <w:rsid w:val="00690EDB"/>
    <w:rsid w:val="006A5EB2"/>
    <w:rsid w:val="006A6FEE"/>
    <w:rsid w:val="006B2A80"/>
    <w:rsid w:val="006B72BC"/>
    <w:rsid w:val="006C0EBE"/>
    <w:rsid w:val="006C154E"/>
    <w:rsid w:val="006C3425"/>
    <w:rsid w:val="006C6600"/>
    <w:rsid w:val="006D5D2A"/>
    <w:rsid w:val="006E0AD3"/>
    <w:rsid w:val="006E10F7"/>
    <w:rsid w:val="006E34CA"/>
    <w:rsid w:val="006F0DE3"/>
    <w:rsid w:val="006F471A"/>
    <w:rsid w:val="006F4E3E"/>
    <w:rsid w:val="007060B9"/>
    <w:rsid w:val="00712110"/>
    <w:rsid w:val="00715542"/>
    <w:rsid w:val="00723AEA"/>
    <w:rsid w:val="0072449C"/>
    <w:rsid w:val="0072628E"/>
    <w:rsid w:val="007335F0"/>
    <w:rsid w:val="0074180D"/>
    <w:rsid w:val="00741AF8"/>
    <w:rsid w:val="00742FAC"/>
    <w:rsid w:val="00744245"/>
    <w:rsid w:val="00745BD5"/>
    <w:rsid w:val="007471C5"/>
    <w:rsid w:val="0075432C"/>
    <w:rsid w:val="007543A6"/>
    <w:rsid w:val="00757EDD"/>
    <w:rsid w:val="00763A16"/>
    <w:rsid w:val="00764C8C"/>
    <w:rsid w:val="00766D54"/>
    <w:rsid w:val="007678E3"/>
    <w:rsid w:val="00767D3B"/>
    <w:rsid w:val="00772C0A"/>
    <w:rsid w:val="00775426"/>
    <w:rsid w:val="00777945"/>
    <w:rsid w:val="00777D55"/>
    <w:rsid w:val="00781CAF"/>
    <w:rsid w:val="00781FF5"/>
    <w:rsid w:val="007850FE"/>
    <w:rsid w:val="00786E63"/>
    <w:rsid w:val="007870DA"/>
    <w:rsid w:val="00787AAF"/>
    <w:rsid w:val="00795608"/>
    <w:rsid w:val="00797DB4"/>
    <w:rsid w:val="007A0DF5"/>
    <w:rsid w:val="007A1DC9"/>
    <w:rsid w:val="007A3722"/>
    <w:rsid w:val="007A52AC"/>
    <w:rsid w:val="007B4204"/>
    <w:rsid w:val="007B5CC5"/>
    <w:rsid w:val="007C5611"/>
    <w:rsid w:val="007C763B"/>
    <w:rsid w:val="007D149C"/>
    <w:rsid w:val="007D15E6"/>
    <w:rsid w:val="007D2946"/>
    <w:rsid w:val="007D5AD1"/>
    <w:rsid w:val="007D5D7A"/>
    <w:rsid w:val="007D798C"/>
    <w:rsid w:val="007E08DA"/>
    <w:rsid w:val="007E2669"/>
    <w:rsid w:val="007E74B6"/>
    <w:rsid w:val="007F6046"/>
    <w:rsid w:val="007F6757"/>
    <w:rsid w:val="00810E90"/>
    <w:rsid w:val="0081239A"/>
    <w:rsid w:val="0081379C"/>
    <w:rsid w:val="00813E30"/>
    <w:rsid w:val="008148B5"/>
    <w:rsid w:val="00817710"/>
    <w:rsid w:val="008205B2"/>
    <w:rsid w:val="00824DD9"/>
    <w:rsid w:val="008253E9"/>
    <w:rsid w:val="0082606C"/>
    <w:rsid w:val="0083056C"/>
    <w:rsid w:val="00830B16"/>
    <w:rsid w:val="00830E23"/>
    <w:rsid w:val="008344DA"/>
    <w:rsid w:val="00834B86"/>
    <w:rsid w:val="00837C11"/>
    <w:rsid w:val="00842C33"/>
    <w:rsid w:val="0084341A"/>
    <w:rsid w:val="008452CE"/>
    <w:rsid w:val="00845AC6"/>
    <w:rsid w:val="00847735"/>
    <w:rsid w:val="008512C5"/>
    <w:rsid w:val="0085246C"/>
    <w:rsid w:val="0085558D"/>
    <w:rsid w:val="00857524"/>
    <w:rsid w:val="00862DD9"/>
    <w:rsid w:val="008658D0"/>
    <w:rsid w:val="0087131A"/>
    <w:rsid w:val="0087218B"/>
    <w:rsid w:val="008754CA"/>
    <w:rsid w:val="0087551E"/>
    <w:rsid w:val="00877BC0"/>
    <w:rsid w:val="00877EF8"/>
    <w:rsid w:val="00881C65"/>
    <w:rsid w:val="008920D5"/>
    <w:rsid w:val="00895BD8"/>
    <w:rsid w:val="008A120A"/>
    <w:rsid w:val="008B2609"/>
    <w:rsid w:val="008B5DBF"/>
    <w:rsid w:val="008B6C3F"/>
    <w:rsid w:val="008C0D88"/>
    <w:rsid w:val="008C5EA8"/>
    <w:rsid w:val="008C6554"/>
    <w:rsid w:val="008C733C"/>
    <w:rsid w:val="008D20F1"/>
    <w:rsid w:val="008D2F30"/>
    <w:rsid w:val="008D3E99"/>
    <w:rsid w:val="008D56CD"/>
    <w:rsid w:val="008E0886"/>
    <w:rsid w:val="008E2C3E"/>
    <w:rsid w:val="008E528A"/>
    <w:rsid w:val="008E568B"/>
    <w:rsid w:val="008E70A9"/>
    <w:rsid w:val="008F20CB"/>
    <w:rsid w:val="008F6287"/>
    <w:rsid w:val="00902F1F"/>
    <w:rsid w:val="009039FF"/>
    <w:rsid w:val="009126EA"/>
    <w:rsid w:val="00912F33"/>
    <w:rsid w:val="00913680"/>
    <w:rsid w:val="00913CD6"/>
    <w:rsid w:val="00913CFA"/>
    <w:rsid w:val="00917C3F"/>
    <w:rsid w:val="009212B5"/>
    <w:rsid w:val="00923179"/>
    <w:rsid w:val="00924041"/>
    <w:rsid w:val="00927DAC"/>
    <w:rsid w:val="009331F4"/>
    <w:rsid w:val="009339B6"/>
    <w:rsid w:val="00934662"/>
    <w:rsid w:val="00935BC9"/>
    <w:rsid w:val="00940670"/>
    <w:rsid w:val="009409E0"/>
    <w:rsid w:val="00946184"/>
    <w:rsid w:val="00947489"/>
    <w:rsid w:val="00947EE3"/>
    <w:rsid w:val="00961B08"/>
    <w:rsid w:val="009633A9"/>
    <w:rsid w:val="009644DD"/>
    <w:rsid w:val="0096616C"/>
    <w:rsid w:val="009662AA"/>
    <w:rsid w:val="00970A99"/>
    <w:rsid w:val="00974549"/>
    <w:rsid w:val="009815AF"/>
    <w:rsid w:val="00981F35"/>
    <w:rsid w:val="009821D0"/>
    <w:rsid w:val="00982DCE"/>
    <w:rsid w:val="009834B3"/>
    <w:rsid w:val="009834B8"/>
    <w:rsid w:val="00985E4A"/>
    <w:rsid w:val="00986A05"/>
    <w:rsid w:val="009A2929"/>
    <w:rsid w:val="009A69B1"/>
    <w:rsid w:val="009A7BCD"/>
    <w:rsid w:val="009B5ABB"/>
    <w:rsid w:val="009B6D81"/>
    <w:rsid w:val="009C08AA"/>
    <w:rsid w:val="009C1A37"/>
    <w:rsid w:val="009C1DBB"/>
    <w:rsid w:val="009C25B0"/>
    <w:rsid w:val="009C5DBC"/>
    <w:rsid w:val="009E6D86"/>
    <w:rsid w:val="009F0937"/>
    <w:rsid w:val="009F0E8A"/>
    <w:rsid w:val="009F65B8"/>
    <w:rsid w:val="00A03A72"/>
    <w:rsid w:val="00A04B5F"/>
    <w:rsid w:val="00A05BAD"/>
    <w:rsid w:val="00A05DCA"/>
    <w:rsid w:val="00A06234"/>
    <w:rsid w:val="00A0663E"/>
    <w:rsid w:val="00A11691"/>
    <w:rsid w:val="00A11BBA"/>
    <w:rsid w:val="00A12BBB"/>
    <w:rsid w:val="00A17097"/>
    <w:rsid w:val="00A216EB"/>
    <w:rsid w:val="00A24655"/>
    <w:rsid w:val="00A26C60"/>
    <w:rsid w:val="00A272AA"/>
    <w:rsid w:val="00A31D66"/>
    <w:rsid w:val="00A36D3E"/>
    <w:rsid w:val="00A40CCF"/>
    <w:rsid w:val="00A436DA"/>
    <w:rsid w:val="00A44946"/>
    <w:rsid w:val="00A45A4A"/>
    <w:rsid w:val="00A51127"/>
    <w:rsid w:val="00A517BC"/>
    <w:rsid w:val="00A55D49"/>
    <w:rsid w:val="00A561C7"/>
    <w:rsid w:val="00A60D48"/>
    <w:rsid w:val="00A610AB"/>
    <w:rsid w:val="00A63971"/>
    <w:rsid w:val="00A64816"/>
    <w:rsid w:val="00A71B81"/>
    <w:rsid w:val="00A7449B"/>
    <w:rsid w:val="00A8209C"/>
    <w:rsid w:val="00A821BA"/>
    <w:rsid w:val="00A83C0B"/>
    <w:rsid w:val="00A840D2"/>
    <w:rsid w:val="00A876B3"/>
    <w:rsid w:val="00A878D2"/>
    <w:rsid w:val="00A87AD5"/>
    <w:rsid w:val="00A95570"/>
    <w:rsid w:val="00AA5121"/>
    <w:rsid w:val="00AA737A"/>
    <w:rsid w:val="00AA7D0B"/>
    <w:rsid w:val="00AB1227"/>
    <w:rsid w:val="00AB476E"/>
    <w:rsid w:val="00AB6217"/>
    <w:rsid w:val="00AC1CFE"/>
    <w:rsid w:val="00AC26A1"/>
    <w:rsid w:val="00AC6377"/>
    <w:rsid w:val="00AD1CDB"/>
    <w:rsid w:val="00AD2563"/>
    <w:rsid w:val="00AD725C"/>
    <w:rsid w:val="00AE2158"/>
    <w:rsid w:val="00AE35F6"/>
    <w:rsid w:val="00AE4728"/>
    <w:rsid w:val="00AE5284"/>
    <w:rsid w:val="00AE6DF3"/>
    <w:rsid w:val="00AF1FDC"/>
    <w:rsid w:val="00AF36AE"/>
    <w:rsid w:val="00B01D63"/>
    <w:rsid w:val="00B02F1B"/>
    <w:rsid w:val="00B03A06"/>
    <w:rsid w:val="00B06EF0"/>
    <w:rsid w:val="00B11823"/>
    <w:rsid w:val="00B12C3E"/>
    <w:rsid w:val="00B13F19"/>
    <w:rsid w:val="00B1496E"/>
    <w:rsid w:val="00B1599A"/>
    <w:rsid w:val="00B171BF"/>
    <w:rsid w:val="00B3281C"/>
    <w:rsid w:val="00B36C39"/>
    <w:rsid w:val="00B401B9"/>
    <w:rsid w:val="00B41045"/>
    <w:rsid w:val="00B43CC5"/>
    <w:rsid w:val="00B44770"/>
    <w:rsid w:val="00B52E71"/>
    <w:rsid w:val="00B5494A"/>
    <w:rsid w:val="00B55365"/>
    <w:rsid w:val="00B57D2E"/>
    <w:rsid w:val="00B57E20"/>
    <w:rsid w:val="00B606BC"/>
    <w:rsid w:val="00B6107D"/>
    <w:rsid w:val="00B61DBE"/>
    <w:rsid w:val="00B64B07"/>
    <w:rsid w:val="00B668E6"/>
    <w:rsid w:val="00B76DA5"/>
    <w:rsid w:val="00B838E1"/>
    <w:rsid w:val="00B84C8C"/>
    <w:rsid w:val="00B86E3D"/>
    <w:rsid w:val="00B9072A"/>
    <w:rsid w:val="00B90C4C"/>
    <w:rsid w:val="00B9213A"/>
    <w:rsid w:val="00B921B0"/>
    <w:rsid w:val="00B97FD3"/>
    <w:rsid w:val="00BA0004"/>
    <w:rsid w:val="00BA116E"/>
    <w:rsid w:val="00BA39AD"/>
    <w:rsid w:val="00BA6743"/>
    <w:rsid w:val="00BA7277"/>
    <w:rsid w:val="00BA7ADE"/>
    <w:rsid w:val="00BB0B14"/>
    <w:rsid w:val="00BB11F4"/>
    <w:rsid w:val="00BB1C0B"/>
    <w:rsid w:val="00BB4DD7"/>
    <w:rsid w:val="00BB4E3F"/>
    <w:rsid w:val="00BB50B2"/>
    <w:rsid w:val="00BC15F7"/>
    <w:rsid w:val="00BC6403"/>
    <w:rsid w:val="00BC730C"/>
    <w:rsid w:val="00BC7A91"/>
    <w:rsid w:val="00BD16C1"/>
    <w:rsid w:val="00BD36C1"/>
    <w:rsid w:val="00BD580B"/>
    <w:rsid w:val="00BE08F7"/>
    <w:rsid w:val="00BE16A1"/>
    <w:rsid w:val="00BE1E1D"/>
    <w:rsid w:val="00BE24A5"/>
    <w:rsid w:val="00BE3B9B"/>
    <w:rsid w:val="00BE5B16"/>
    <w:rsid w:val="00BE704C"/>
    <w:rsid w:val="00BE7954"/>
    <w:rsid w:val="00BF2854"/>
    <w:rsid w:val="00BF323F"/>
    <w:rsid w:val="00C01876"/>
    <w:rsid w:val="00C02382"/>
    <w:rsid w:val="00C07020"/>
    <w:rsid w:val="00C228CE"/>
    <w:rsid w:val="00C23D68"/>
    <w:rsid w:val="00C32630"/>
    <w:rsid w:val="00C3278E"/>
    <w:rsid w:val="00C423B1"/>
    <w:rsid w:val="00C4291C"/>
    <w:rsid w:val="00C42ECB"/>
    <w:rsid w:val="00C50A2D"/>
    <w:rsid w:val="00C557FD"/>
    <w:rsid w:val="00C62880"/>
    <w:rsid w:val="00C635A8"/>
    <w:rsid w:val="00C64B8B"/>
    <w:rsid w:val="00C67A5F"/>
    <w:rsid w:val="00C71791"/>
    <w:rsid w:val="00C743E2"/>
    <w:rsid w:val="00C85441"/>
    <w:rsid w:val="00C916CE"/>
    <w:rsid w:val="00C93AE7"/>
    <w:rsid w:val="00C93C06"/>
    <w:rsid w:val="00C974DB"/>
    <w:rsid w:val="00CA266F"/>
    <w:rsid w:val="00CA32B2"/>
    <w:rsid w:val="00CA3359"/>
    <w:rsid w:val="00CA5FCC"/>
    <w:rsid w:val="00CA73F2"/>
    <w:rsid w:val="00CB086B"/>
    <w:rsid w:val="00CB2C6F"/>
    <w:rsid w:val="00CB4282"/>
    <w:rsid w:val="00CB4596"/>
    <w:rsid w:val="00CB7085"/>
    <w:rsid w:val="00CC63C6"/>
    <w:rsid w:val="00CC643D"/>
    <w:rsid w:val="00CC7D77"/>
    <w:rsid w:val="00CD2402"/>
    <w:rsid w:val="00CD283E"/>
    <w:rsid w:val="00CD454A"/>
    <w:rsid w:val="00CE0245"/>
    <w:rsid w:val="00CE2602"/>
    <w:rsid w:val="00CE30B3"/>
    <w:rsid w:val="00CE3837"/>
    <w:rsid w:val="00CE441D"/>
    <w:rsid w:val="00CE48C5"/>
    <w:rsid w:val="00CE498F"/>
    <w:rsid w:val="00CF11DF"/>
    <w:rsid w:val="00CF371F"/>
    <w:rsid w:val="00CF465B"/>
    <w:rsid w:val="00CF4763"/>
    <w:rsid w:val="00CF72F9"/>
    <w:rsid w:val="00D0470C"/>
    <w:rsid w:val="00D11054"/>
    <w:rsid w:val="00D161DC"/>
    <w:rsid w:val="00D23CFF"/>
    <w:rsid w:val="00D32AD7"/>
    <w:rsid w:val="00D32B26"/>
    <w:rsid w:val="00D3425A"/>
    <w:rsid w:val="00D342A7"/>
    <w:rsid w:val="00D44439"/>
    <w:rsid w:val="00D44A64"/>
    <w:rsid w:val="00D57A98"/>
    <w:rsid w:val="00D622CB"/>
    <w:rsid w:val="00D6360D"/>
    <w:rsid w:val="00D700CA"/>
    <w:rsid w:val="00D76BDD"/>
    <w:rsid w:val="00D773FC"/>
    <w:rsid w:val="00D8229F"/>
    <w:rsid w:val="00D82806"/>
    <w:rsid w:val="00D840EE"/>
    <w:rsid w:val="00D8693D"/>
    <w:rsid w:val="00D86EE9"/>
    <w:rsid w:val="00D87050"/>
    <w:rsid w:val="00D90B21"/>
    <w:rsid w:val="00D9135C"/>
    <w:rsid w:val="00D91512"/>
    <w:rsid w:val="00D91DC1"/>
    <w:rsid w:val="00D926A3"/>
    <w:rsid w:val="00D97072"/>
    <w:rsid w:val="00DA3711"/>
    <w:rsid w:val="00DA4E24"/>
    <w:rsid w:val="00DA6646"/>
    <w:rsid w:val="00DA7747"/>
    <w:rsid w:val="00DB2A7D"/>
    <w:rsid w:val="00DB3E25"/>
    <w:rsid w:val="00DB566A"/>
    <w:rsid w:val="00DB5E81"/>
    <w:rsid w:val="00DB67F8"/>
    <w:rsid w:val="00DB79A3"/>
    <w:rsid w:val="00DB7CB5"/>
    <w:rsid w:val="00DC5440"/>
    <w:rsid w:val="00DC745F"/>
    <w:rsid w:val="00DD4921"/>
    <w:rsid w:val="00DD67A0"/>
    <w:rsid w:val="00DE4708"/>
    <w:rsid w:val="00DE4B0B"/>
    <w:rsid w:val="00DF0583"/>
    <w:rsid w:val="00E107A1"/>
    <w:rsid w:val="00E11CFB"/>
    <w:rsid w:val="00E13F0A"/>
    <w:rsid w:val="00E173FF"/>
    <w:rsid w:val="00E17BA3"/>
    <w:rsid w:val="00E17C52"/>
    <w:rsid w:val="00E21230"/>
    <w:rsid w:val="00E21C91"/>
    <w:rsid w:val="00E2233A"/>
    <w:rsid w:val="00E23B04"/>
    <w:rsid w:val="00E34276"/>
    <w:rsid w:val="00E50132"/>
    <w:rsid w:val="00E520C8"/>
    <w:rsid w:val="00E52862"/>
    <w:rsid w:val="00E546E2"/>
    <w:rsid w:val="00E62B0F"/>
    <w:rsid w:val="00E64AE1"/>
    <w:rsid w:val="00E64FFF"/>
    <w:rsid w:val="00E66A70"/>
    <w:rsid w:val="00E6783A"/>
    <w:rsid w:val="00E702CE"/>
    <w:rsid w:val="00E7435A"/>
    <w:rsid w:val="00E75566"/>
    <w:rsid w:val="00E7589B"/>
    <w:rsid w:val="00E75CB6"/>
    <w:rsid w:val="00E85CBD"/>
    <w:rsid w:val="00E91D19"/>
    <w:rsid w:val="00E957D5"/>
    <w:rsid w:val="00E97133"/>
    <w:rsid w:val="00E972B8"/>
    <w:rsid w:val="00EA55F0"/>
    <w:rsid w:val="00EB0140"/>
    <w:rsid w:val="00EB17D4"/>
    <w:rsid w:val="00EB2028"/>
    <w:rsid w:val="00EB77A3"/>
    <w:rsid w:val="00EB7F69"/>
    <w:rsid w:val="00EC3167"/>
    <w:rsid w:val="00EC45B4"/>
    <w:rsid w:val="00EC72C3"/>
    <w:rsid w:val="00ED0C40"/>
    <w:rsid w:val="00ED1385"/>
    <w:rsid w:val="00ED1872"/>
    <w:rsid w:val="00ED2417"/>
    <w:rsid w:val="00ED2831"/>
    <w:rsid w:val="00ED76B2"/>
    <w:rsid w:val="00EE0612"/>
    <w:rsid w:val="00EE075D"/>
    <w:rsid w:val="00EE1A00"/>
    <w:rsid w:val="00EE3586"/>
    <w:rsid w:val="00EE58D6"/>
    <w:rsid w:val="00EF1F68"/>
    <w:rsid w:val="00EF2037"/>
    <w:rsid w:val="00EF204C"/>
    <w:rsid w:val="00EF66F4"/>
    <w:rsid w:val="00F00F0D"/>
    <w:rsid w:val="00F014CB"/>
    <w:rsid w:val="00F04440"/>
    <w:rsid w:val="00F121A3"/>
    <w:rsid w:val="00F14F1B"/>
    <w:rsid w:val="00F15B2C"/>
    <w:rsid w:val="00F1712D"/>
    <w:rsid w:val="00F22FFD"/>
    <w:rsid w:val="00F244C8"/>
    <w:rsid w:val="00F2609F"/>
    <w:rsid w:val="00F270A7"/>
    <w:rsid w:val="00F304EC"/>
    <w:rsid w:val="00F3091D"/>
    <w:rsid w:val="00F30F6E"/>
    <w:rsid w:val="00F320EC"/>
    <w:rsid w:val="00F355FD"/>
    <w:rsid w:val="00F36E9E"/>
    <w:rsid w:val="00F40C62"/>
    <w:rsid w:val="00F60A22"/>
    <w:rsid w:val="00F64890"/>
    <w:rsid w:val="00F649CF"/>
    <w:rsid w:val="00F67D69"/>
    <w:rsid w:val="00F73AB8"/>
    <w:rsid w:val="00F84FDC"/>
    <w:rsid w:val="00F86F91"/>
    <w:rsid w:val="00FA113A"/>
    <w:rsid w:val="00FA2B34"/>
    <w:rsid w:val="00FA5E76"/>
    <w:rsid w:val="00FB312F"/>
    <w:rsid w:val="00FB462D"/>
    <w:rsid w:val="00FB6BAA"/>
    <w:rsid w:val="00FB7D2F"/>
    <w:rsid w:val="00FC0909"/>
    <w:rsid w:val="00FC382E"/>
    <w:rsid w:val="00FC590E"/>
    <w:rsid w:val="00FC7638"/>
    <w:rsid w:val="00FD1A6E"/>
    <w:rsid w:val="00FD4DFF"/>
    <w:rsid w:val="00FE2AD1"/>
    <w:rsid w:val="00FF1503"/>
    <w:rsid w:val="00FF4B1C"/>
    <w:rsid w:val="067D8A22"/>
    <w:rsid w:val="103395CB"/>
    <w:rsid w:val="1D3AAB85"/>
    <w:rsid w:val="23D52F38"/>
    <w:rsid w:val="2A6539DA"/>
    <w:rsid w:val="2E2F54D3"/>
    <w:rsid w:val="30EA83E8"/>
    <w:rsid w:val="37748ABF"/>
    <w:rsid w:val="3AA3DFDC"/>
    <w:rsid w:val="403EEC0D"/>
    <w:rsid w:val="42688DB6"/>
    <w:rsid w:val="437B1F5B"/>
    <w:rsid w:val="4F65AD9A"/>
    <w:rsid w:val="4FB194F5"/>
    <w:rsid w:val="56E142DD"/>
    <w:rsid w:val="5A49299B"/>
    <w:rsid w:val="6925CA35"/>
    <w:rsid w:val="6CE907A7"/>
    <w:rsid w:val="7310747A"/>
    <w:rsid w:val="759CABF7"/>
    <w:rsid w:val="76E3E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0367B"/>
  <w15:chartTrackingRefBased/>
  <w15:docId w15:val="{CAE31DE9-CC75-40D7-8D2E-B913A481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C40"/>
    <w:rPr>
      <w:rFonts w:ascii="Segoe UI" w:hAnsi="Segoe UI"/>
      <w:color w:val="0E1723"/>
      <w:sz w:val="20"/>
    </w:rPr>
  </w:style>
  <w:style w:type="paragraph" w:styleId="Heading1">
    <w:name w:val="heading 1"/>
    <w:basedOn w:val="Normal"/>
    <w:next w:val="Normal"/>
    <w:link w:val="Heading1Char"/>
    <w:uiPriority w:val="9"/>
    <w:qFormat/>
    <w:rsid w:val="00F304EC"/>
    <w:pPr>
      <w:keepNext/>
      <w:keepLines/>
      <w:spacing w:before="240" w:after="0"/>
      <w:outlineLvl w:val="0"/>
    </w:pPr>
    <w:rPr>
      <w:rFonts w:eastAsiaTheme="majorEastAsia" w:cstheme="majorBidi"/>
      <w:color w:val="ED3241"/>
      <w:sz w:val="68"/>
      <w:szCs w:val="32"/>
    </w:rPr>
  </w:style>
  <w:style w:type="paragraph" w:styleId="Heading2">
    <w:name w:val="heading 2"/>
    <w:basedOn w:val="Normal"/>
    <w:next w:val="Normal"/>
    <w:link w:val="Heading2Char"/>
    <w:uiPriority w:val="9"/>
    <w:unhideWhenUsed/>
    <w:qFormat/>
    <w:rsid w:val="00F304EC"/>
    <w:pPr>
      <w:keepNext/>
      <w:keepLines/>
      <w:spacing w:before="360" w:after="120"/>
      <w:outlineLvl w:val="1"/>
    </w:pPr>
    <w:rPr>
      <w:rFonts w:eastAsiaTheme="majorEastAsia" w:cstheme="majorBidi"/>
      <w:color w:val="182635"/>
      <w:sz w:val="42"/>
      <w:szCs w:val="26"/>
    </w:rPr>
  </w:style>
  <w:style w:type="paragraph" w:styleId="Heading3">
    <w:name w:val="heading 3"/>
    <w:basedOn w:val="Normal"/>
    <w:next w:val="Normal"/>
    <w:link w:val="Heading3Char"/>
    <w:uiPriority w:val="9"/>
    <w:unhideWhenUsed/>
    <w:qFormat/>
    <w:rsid w:val="00F304EC"/>
    <w:pPr>
      <w:keepNext/>
      <w:keepLines/>
      <w:spacing w:before="120" w:after="120"/>
      <w:outlineLvl w:val="2"/>
    </w:pPr>
    <w:rPr>
      <w:rFonts w:eastAsiaTheme="majorEastAsia" w:cstheme="majorBidi"/>
      <w:color w:val="182635"/>
      <w:sz w:val="32"/>
      <w:szCs w:val="24"/>
    </w:rPr>
  </w:style>
  <w:style w:type="paragraph" w:styleId="Heading4">
    <w:name w:val="heading 4"/>
    <w:basedOn w:val="Normal"/>
    <w:next w:val="Normal"/>
    <w:link w:val="Heading4Char"/>
    <w:uiPriority w:val="9"/>
    <w:unhideWhenUsed/>
    <w:qFormat/>
    <w:rsid w:val="00F304EC"/>
    <w:pPr>
      <w:keepNext/>
      <w:keepLines/>
      <w:spacing w:before="120" w:after="120"/>
      <w:outlineLvl w:val="3"/>
    </w:pPr>
    <w:rPr>
      <w:rFonts w:eastAsiaTheme="majorEastAsia" w:cstheme="majorBidi"/>
      <w:i/>
      <w:iCs/>
      <w:color w:val="182635"/>
      <w:sz w:val="28"/>
    </w:rPr>
  </w:style>
  <w:style w:type="paragraph" w:styleId="Heading5">
    <w:name w:val="heading 5"/>
    <w:basedOn w:val="Normal"/>
    <w:next w:val="Normal"/>
    <w:link w:val="Heading5Char"/>
    <w:uiPriority w:val="9"/>
    <w:unhideWhenUsed/>
    <w:qFormat/>
    <w:rsid w:val="00A63971"/>
    <w:pPr>
      <w:keepNext/>
      <w:keepLines/>
      <w:spacing w:before="120" w:after="40"/>
      <w:outlineLvl w:val="4"/>
    </w:pPr>
    <w:rPr>
      <w:rFonts w:asciiTheme="majorHAnsi" w:eastAsiaTheme="majorEastAsia" w:hAnsiTheme="majorHAnsi" w:cstheme="majorBidi"/>
      <w:color w:val="182635"/>
    </w:rPr>
  </w:style>
  <w:style w:type="paragraph" w:styleId="Heading6">
    <w:name w:val="heading 6"/>
    <w:basedOn w:val="Normal"/>
    <w:next w:val="Normal"/>
    <w:link w:val="Heading6Char"/>
    <w:uiPriority w:val="9"/>
    <w:unhideWhenUsed/>
    <w:qFormat/>
    <w:rsid w:val="00D44A64"/>
    <w:pPr>
      <w:keepNext/>
      <w:keepLines/>
      <w:spacing w:before="120" w:after="40"/>
      <w:outlineLvl w:val="5"/>
    </w:pPr>
    <w:rPr>
      <w:rFonts w:asciiTheme="majorHAnsi" w:eastAsiaTheme="majorEastAsia" w:hAnsiTheme="majorHAnsi" w:cstheme="majorBidi"/>
      <w:color w:val="4D18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35C"/>
  </w:style>
  <w:style w:type="paragraph" w:styleId="Footer">
    <w:name w:val="footer"/>
    <w:basedOn w:val="Normal"/>
    <w:link w:val="FooterChar"/>
    <w:uiPriority w:val="99"/>
    <w:unhideWhenUsed/>
    <w:rsid w:val="00D91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35C"/>
  </w:style>
  <w:style w:type="table" w:styleId="TableGrid">
    <w:name w:val="Table Grid"/>
    <w:basedOn w:val="TableNormal"/>
    <w:uiPriority w:val="39"/>
    <w:rsid w:val="00D91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135C"/>
    <w:rPr>
      <w:color w:val="0563C1" w:themeColor="hyperlink"/>
      <w:u w:val="single"/>
    </w:rPr>
  </w:style>
  <w:style w:type="character" w:styleId="PlaceholderText">
    <w:name w:val="Placeholder Text"/>
    <w:basedOn w:val="DefaultParagraphFont"/>
    <w:uiPriority w:val="99"/>
    <w:semiHidden/>
    <w:rsid w:val="00580E56"/>
    <w:rPr>
      <w:color w:val="808080"/>
    </w:rPr>
  </w:style>
  <w:style w:type="character" w:customStyle="1" w:styleId="Heading1Char">
    <w:name w:val="Heading 1 Char"/>
    <w:basedOn w:val="DefaultParagraphFont"/>
    <w:link w:val="Heading1"/>
    <w:uiPriority w:val="9"/>
    <w:rsid w:val="00F304EC"/>
    <w:rPr>
      <w:rFonts w:ascii="Segoe UI" w:eastAsiaTheme="majorEastAsia" w:hAnsi="Segoe UI" w:cstheme="majorBidi"/>
      <w:color w:val="ED3241"/>
      <w:sz w:val="68"/>
      <w:szCs w:val="32"/>
    </w:rPr>
  </w:style>
  <w:style w:type="character" w:customStyle="1" w:styleId="Heading2Char">
    <w:name w:val="Heading 2 Char"/>
    <w:basedOn w:val="DefaultParagraphFont"/>
    <w:link w:val="Heading2"/>
    <w:uiPriority w:val="9"/>
    <w:rsid w:val="00F304EC"/>
    <w:rPr>
      <w:rFonts w:ascii="Segoe UI" w:eastAsiaTheme="majorEastAsia" w:hAnsi="Segoe UI" w:cstheme="majorBidi"/>
      <w:color w:val="182635"/>
      <w:sz w:val="42"/>
      <w:szCs w:val="26"/>
    </w:rPr>
  </w:style>
  <w:style w:type="paragraph" w:styleId="TOCHeading">
    <w:name w:val="TOC Heading"/>
    <w:basedOn w:val="Heading1"/>
    <w:next w:val="Normal"/>
    <w:uiPriority w:val="39"/>
    <w:unhideWhenUsed/>
    <w:qFormat/>
    <w:rsid w:val="00A0663E"/>
    <w:pPr>
      <w:outlineLvl w:val="9"/>
    </w:pPr>
    <w:rPr>
      <w:lang w:val="en-US"/>
    </w:rPr>
  </w:style>
  <w:style w:type="paragraph" w:styleId="TOC1">
    <w:name w:val="toc 1"/>
    <w:basedOn w:val="Normal"/>
    <w:next w:val="Normal"/>
    <w:autoRedefine/>
    <w:uiPriority w:val="39"/>
    <w:unhideWhenUsed/>
    <w:rsid w:val="00A0663E"/>
    <w:pPr>
      <w:spacing w:after="100"/>
    </w:pPr>
  </w:style>
  <w:style w:type="paragraph" w:styleId="TOC2">
    <w:name w:val="toc 2"/>
    <w:basedOn w:val="Normal"/>
    <w:next w:val="Normal"/>
    <w:autoRedefine/>
    <w:uiPriority w:val="39"/>
    <w:unhideWhenUsed/>
    <w:rsid w:val="00A0663E"/>
    <w:pPr>
      <w:spacing w:after="100"/>
      <w:ind w:left="220"/>
    </w:pPr>
  </w:style>
  <w:style w:type="character" w:customStyle="1" w:styleId="Heading3Char">
    <w:name w:val="Heading 3 Char"/>
    <w:basedOn w:val="DefaultParagraphFont"/>
    <w:link w:val="Heading3"/>
    <w:uiPriority w:val="9"/>
    <w:rsid w:val="00F304EC"/>
    <w:rPr>
      <w:rFonts w:ascii="Segoe UI" w:eastAsiaTheme="majorEastAsia" w:hAnsi="Segoe UI" w:cstheme="majorBidi"/>
      <w:color w:val="182635"/>
      <w:sz w:val="32"/>
      <w:szCs w:val="24"/>
    </w:rPr>
  </w:style>
  <w:style w:type="character" w:customStyle="1" w:styleId="Heading4Char">
    <w:name w:val="Heading 4 Char"/>
    <w:basedOn w:val="DefaultParagraphFont"/>
    <w:link w:val="Heading4"/>
    <w:uiPriority w:val="9"/>
    <w:rsid w:val="00F304EC"/>
    <w:rPr>
      <w:rFonts w:ascii="Segoe UI" w:eastAsiaTheme="majorEastAsia" w:hAnsi="Segoe UI" w:cstheme="majorBidi"/>
      <w:i/>
      <w:iCs/>
      <w:color w:val="182635"/>
      <w:sz w:val="28"/>
    </w:rPr>
  </w:style>
  <w:style w:type="paragraph" w:styleId="Title">
    <w:name w:val="Title"/>
    <w:basedOn w:val="Normal"/>
    <w:next w:val="Normal"/>
    <w:link w:val="TitleChar"/>
    <w:uiPriority w:val="10"/>
    <w:qFormat/>
    <w:rsid w:val="00F304EC"/>
    <w:pPr>
      <w:spacing w:after="360" w:line="240" w:lineRule="auto"/>
      <w:contextualSpacing/>
    </w:pPr>
    <w:rPr>
      <w:rFonts w:eastAsiaTheme="majorEastAsia" w:cstheme="majorBidi"/>
      <w:color w:val="182635"/>
      <w:spacing w:val="-10"/>
      <w:kern w:val="28"/>
      <w:sz w:val="68"/>
      <w:szCs w:val="56"/>
    </w:rPr>
  </w:style>
  <w:style w:type="character" w:customStyle="1" w:styleId="TitleChar">
    <w:name w:val="Title Char"/>
    <w:basedOn w:val="DefaultParagraphFont"/>
    <w:link w:val="Title"/>
    <w:uiPriority w:val="10"/>
    <w:rsid w:val="00F304EC"/>
    <w:rPr>
      <w:rFonts w:ascii="Segoe UI" w:eastAsiaTheme="majorEastAsia" w:hAnsi="Segoe UI" w:cstheme="majorBidi"/>
      <w:color w:val="182635"/>
      <w:spacing w:val="-10"/>
      <w:kern w:val="28"/>
      <w:sz w:val="68"/>
      <w:szCs w:val="56"/>
    </w:rPr>
  </w:style>
  <w:style w:type="paragraph" w:styleId="TOC3">
    <w:name w:val="toc 3"/>
    <w:basedOn w:val="Normal"/>
    <w:next w:val="Normal"/>
    <w:autoRedefine/>
    <w:uiPriority w:val="39"/>
    <w:unhideWhenUsed/>
    <w:rsid w:val="00A45A4A"/>
    <w:pPr>
      <w:spacing w:after="100"/>
      <w:ind w:left="440"/>
    </w:pPr>
  </w:style>
  <w:style w:type="character" w:customStyle="1" w:styleId="Heading5Char">
    <w:name w:val="Heading 5 Char"/>
    <w:basedOn w:val="DefaultParagraphFont"/>
    <w:link w:val="Heading5"/>
    <w:uiPriority w:val="9"/>
    <w:rsid w:val="00A63971"/>
    <w:rPr>
      <w:rFonts w:asciiTheme="majorHAnsi" w:eastAsiaTheme="majorEastAsia" w:hAnsiTheme="majorHAnsi" w:cstheme="majorBidi"/>
      <w:color w:val="182635"/>
    </w:rPr>
  </w:style>
  <w:style w:type="character" w:customStyle="1" w:styleId="Heading6Char">
    <w:name w:val="Heading 6 Char"/>
    <w:basedOn w:val="DefaultParagraphFont"/>
    <w:link w:val="Heading6"/>
    <w:uiPriority w:val="9"/>
    <w:rsid w:val="00D44A64"/>
    <w:rPr>
      <w:rFonts w:asciiTheme="majorHAnsi" w:eastAsiaTheme="majorEastAsia" w:hAnsiTheme="majorHAnsi" w:cstheme="majorBidi"/>
      <w:color w:val="4D1819" w:themeColor="accent1" w:themeShade="7F"/>
    </w:rPr>
  </w:style>
  <w:style w:type="character" w:styleId="Strong">
    <w:name w:val="Strong"/>
    <w:basedOn w:val="DefaultParagraphFont"/>
    <w:uiPriority w:val="22"/>
    <w:qFormat/>
    <w:rsid w:val="00B921B0"/>
    <w:rPr>
      <w:b/>
      <w:bCs/>
    </w:rPr>
  </w:style>
  <w:style w:type="paragraph" w:styleId="Quote">
    <w:name w:val="Quote"/>
    <w:basedOn w:val="Normal"/>
    <w:next w:val="Normal"/>
    <w:link w:val="QuoteChar"/>
    <w:autoRedefine/>
    <w:uiPriority w:val="29"/>
    <w:qFormat/>
    <w:rsid w:val="000F11A1"/>
    <w:pPr>
      <w:spacing w:before="200"/>
      <w:ind w:left="864" w:right="864"/>
      <w:jc w:val="center"/>
    </w:pPr>
    <w:rPr>
      <w:i/>
      <w:iCs/>
      <w:color w:val="888884" w:themeColor="text1" w:themeTint="BF"/>
      <w:sz w:val="32"/>
    </w:rPr>
  </w:style>
  <w:style w:type="character" w:customStyle="1" w:styleId="QuoteChar">
    <w:name w:val="Quote Char"/>
    <w:basedOn w:val="DefaultParagraphFont"/>
    <w:link w:val="Quote"/>
    <w:uiPriority w:val="29"/>
    <w:rsid w:val="000F11A1"/>
    <w:rPr>
      <w:i/>
      <w:iCs/>
      <w:color w:val="888884" w:themeColor="text1" w:themeTint="BF"/>
      <w:sz w:val="32"/>
    </w:rPr>
  </w:style>
  <w:style w:type="table" w:styleId="GridTable4-Accent2">
    <w:name w:val="Grid Table 4 Accent 2"/>
    <w:basedOn w:val="TableNormal"/>
    <w:uiPriority w:val="49"/>
    <w:rsid w:val="007870DA"/>
    <w:pPr>
      <w:spacing w:after="0" w:line="240" w:lineRule="auto"/>
    </w:pPr>
    <w:tblPr>
      <w:tblStyleRowBandSize w:val="1"/>
      <w:tblStyleColBandSize w:val="1"/>
      <w:tblBorders>
        <w:top w:val="single" w:sz="4" w:space="0" w:color="D58998" w:themeColor="accent2" w:themeTint="99"/>
        <w:left w:val="single" w:sz="4" w:space="0" w:color="D58998" w:themeColor="accent2" w:themeTint="99"/>
        <w:bottom w:val="single" w:sz="4" w:space="0" w:color="D58998" w:themeColor="accent2" w:themeTint="99"/>
        <w:right w:val="single" w:sz="4" w:space="0" w:color="D58998" w:themeColor="accent2" w:themeTint="99"/>
        <w:insideH w:val="single" w:sz="4" w:space="0" w:color="D58998" w:themeColor="accent2" w:themeTint="99"/>
        <w:insideV w:val="single" w:sz="4" w:space="0" w:color="D58998" w:themeColor="accent2" w:themeTint="99"/>
      </w:tblBorders>
    </w:tblPr>
    <w:tblStylePr w:type="firstRow">
      <w:rPr>
        <w:b/>
        <w:bCs/>
        <w:color w:val="F1F0EC" w:themeColor="background1"/>
      </w:rPr>
      <w:tblPr/>
      <w:tcPr>
        <w:tcBorders>
          <w:top w:val="single" w:sz="4" w:space="0" w:color="B54057" w:themeColor="accent2"/>
          <w:left w:val="single" w:sz="4" w:space="0" w:color="B54057" w:themeColor="accent2"/>
          <w:bottom w:val="single" w:sz="4" w:space="0" w:color="B54057" w:themeColor="accent2"/>
          <w:right w:val="single" w:sz="4" w:space="0" w:color="B54057" w:themeColor="accent2"/>
          <w:insideH w:val="nil"/>
          <w:insideV w:val="nil"/>
        </w:tcBorders>
        <w:shd w:val="clear" w:color="auto" w:fill="B54057" w:themeFill="accent2"/>
      </w:tcPr>
    </w:tblStylePr>
    <w:tblStylePr w:type="lastRow">
      <w:rPr>
        <w:b/>
        <w:bCs/>
      </w:rPr>
      <w:tblPr/>
      <w:tcPr>
        <w:tcBorders>
          <w:top w:val="double" w:sz="4" w:space="0" w:color="B54057" w:themeColor="accent2"/>
        </w:tcBorders>
      </w:tcPr>
    </w:tblStylePr>
    <w:tblStylePr w:type="firstCol">
      <w:rPr>
        <w:b/>
        <w:bCs/>
      </w:rPr>
    </w:tblStylePr>
    <w:tblStylePr w:type="lastCol">
      <w:rPr>
        <w:b/>
        <w:bCs/>
      </w:rPr>
    </w:tblStylePr>
    <w:tblStylePr w:type="band1Vert">
      <w:tblPr/>
      <w:tcPr>
        <w:shd w:val="clear" w:color="auto" w:fill="F1D7DC" w:themeFill="accent2" w:themeFillTint="33"/>
      </w:tcPr>
    </w:tblStylePr>
    <w:tblStylePr w:type="band1Horz">
      <w:tblPr/>
      <w:tcPr>
        <w:shd w:val="clear" w:color="auto" w:fill="F1D7DC" w:themeFill="accent2" w:themeFillTint="33"/>
      </w:tcPr>
    </w:tblStylePr>
  </w:style>
  <w:style w:type="character" w:styleId="IntenseEmphasis">
    <w:name w:val="Intense Emphasis"/>
    <w:basedOn w:val="DefaultParagraphFont"/>
    <w:uiPriority w:val="21"/>
    <w:qFormat/>
    <w:rsid w:val="005D4A3D"/>
    <w:rPr>
      <w:i/>
      <w:iCs/>
      <w:color w:val="ED3241"/>
    </w:rPr>
  </w:style>
  <w:style w:type="paragraph" w:customStyle="1" w:styleId="QuoteAuthor">
    <w:name w:val="Quote Author"/>
    <w:basedOn w:val="Quote"/>
    <w:link w:val="QuoteAuthorChar"/>
    <w:qFormat/>
    <w:rsid w:val="00D773FC"/>
    <w:rPr>
      <w:color w:val="auto"/>
      <w:sz w:val="18"/>
    </w:rPr>
  </w:style>
  <w:style w:type="character" w:customStyle="1" w:styleId="QuoteAuthorChar">
    <w:name w:val="Quote Author Char"/>
    <w:basedOn w:val="QuoteChar"/>
    <w:link w:val="QuoteAuthor"/>
    <w:rsid w:val="00D773FC"/>
    <w:rPr>
      <w:rFonts w:ascii="Segoe UI" w:hAnsi="Segoe UI"/>
      <w:i/>
      <w:iCs/>
      <w:color w:val="888884" w:themeColor="text1" w:themeTint="BF"/>
      <w:sz w:val="18"/>
    </w:rPr>
  </w:style>
  <w:style w:type="paragraph" w:styleId="BalloonText">
    <w:name w:val="Balloon Text"/>
    <w:basedOn w:val="Normal"/>
    <w:link w:val="BalloonTextChar"/>
    <w:uiPriority w:val="99"/>
    <w:semiHidden/>
    <w:unhideWhenUsed/>
    <w:rsid w:val="00D8705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87050"/>
    <w:rPr>
      <w:rFonts w:ascii="Segoe UI" w:hAnsi="Segoe UI" w:cs="Segoe UI"/>
      <w:color w:val="5F5F5C" w:themeColor="text1"/>
      <w:sz w:val="18"/>
      <w:szCs w:val="18"/>
    </w:rPr>
  </w:style>
  <w:style w:type="paragraph" w:styleId="Subtitle">
    <w:name w:val="Subtitle"/>
    <w:basedOn w:val="Normal"/>
    <w:next w:val="Normal"/>
    <w:link w:val="SubtitleChar"/>
    <w:uiPriority w:val="11"/>
    <w:qFormat/>
    <w:rsid w:val="007A1DC9"/>
    <w:pPr>
      <w:numPr>
        <w:ilvl w:val="1"/>
      </w:numPr>
    </w:pPr>
    <w:rPr>
      <w:rFonts w:eastAsiaTheme="minorEastAsia"/>
      <w:color w:val="BEB9A6" w:themeColor="background1" w:themeShade="BF"/>
      <w:spacing w:val="15"/>
    </w:rPr>
  </w:style>
  <w:style w:type="character" w:customStyle="1" w:styleId="SubtitleChar">
    <w:name w:val="Subtitle Char"/>
    <w:basedOn w:val="DefaultParagraphFont"/>
    <w:link w:val="Subtitle"/>
    <w:uiPriority w:val="11"/>
    <w:rsid w:val="007A1DC9"/>
    <w:rPr>
      <w:rFonts w:eastAsiaTheme="minorEastAsia"/>
      <w:color w:val="BEB9A6" w:themeColor="background1" w:themeShade="BF"/>
      <w:spacing w:val="15"/>
    </w:rPr>
  </w:style>
  <w:style w:type="table" w:styleId="GridTable4">
    <w:name w:val="Grid Table 4"/>
    <w:basedOn w:val="TableNormal"/>
    <w:uiPriority w:val="49"/>
    <w:rsid w:val="002600BA"/>
    <w:pPr>
      <w:spacing w:after="0" w:line="240" w:lineRule="auto"/>
    </w:pPr>
    <w:tblPr>
      <w:tblStyleRowBandSize w:val="1"/>
      <w:tblStyleColBandSize w:val="1"/>
      <w:tblBorders>
        <w:top w:val="single" w:sz="4" w:space="0" w:color="9F9F9C" w:themeColor="text1" w:themeTint="99"/>
        <w:left w:val="single" w:sz="4" w:space="0" w:color="9F9F9C" w:themeColor="text1" w:themeTint="99"/>
        <w:bottom w:val="single" w:sz="4" w:space="0" w:color="9F9F9C" w:themeColor="text1" w:themeTint="99"/>
        <w:right w:val="single" w:sz="4" w:space="0" w:color="9F9F9C" w:themeColor="text1" w:themeTint="99"/>
        <w:insideH w:val="single" w:sz="4" w:space="0" w:color="9F9F9C" w:themeColor="text1" w:themeTint="99"/>
        <w:insideV w:val="single" w:sz="4" w:space="0" w:color="9F9F9C" w:themeColor="text1" w:themeTint="99"/>
      </w:tblBorders>
    </w:tblPr>
    <w:tblStylePr w:type="firstRow">
      <w:rPr>
        <w:b/>
        <w:bCs/>
        <w:color w:val="F1F0EC" w:themeColor="background1"/>
      </w:rPr>
      <w:tblPr/>
      <w:tcPr>
        <w:tcBorders>
          <w:top w:val="single" w:sz="4" w:space="0" w:color="5F5F5C" w:themeColor="text1"/>
          <w:left w:val="single" w:sz="4" w:space="0" w:color="5F5F5C" w:themeColor="text1"/>
          <w:bottom w:val="single" w:sz="4" w:space="0" w:color="5F5F5C" w:themeColor="text1"/>
          <w:right w:val="single" w:sz="4" w:space="0" w:color="5F5F5C" w:themeColor="text1"/>
          <w:insideH w:val="nil"/>
          <w:insideV w:val="nil"/>
        </w:tcBorders>
        <w:shd w:val="clear" w:color="auto" w:fill="5F5F5C" w:themeFill="text1"/>
      </w:tcPr>
    </w:tblStylePr>
    <w:tblStylePr w:type="lastRow">
      <w:rPr>
        <w:b/>
        <w:bCs/>
      </w:rPr>
      <w:tblPr/>
      <w:tcPr>
        <w:tcBorders>
          <w:top w:val="double" w:sz="4" w:space="0" w:color="5F5F5C" w:themeColor="text1"/>
        </w:tcBorders>
      </w:tcPr>
    </w:tblStylePr>
    <w:tblStylePr w:type="firstCol">
      <w:rPr>
        <w:b/>
        <w:bCs/>
      </w:rPr>
    </w:tblStylePr>
    <w:tblStylePr w:type="lastCol">
      <w:rPr>
        <w:b/>
        <w:bCs/>
      </w:rPr>
    </w:tblStylePr>
    <w:tblStylePr w:type="band1Vert">
      <w:tblPr/>
      <w:tcPr>
        <w:shd w:val="clear" w:color="auto" w:fill="DFDFDE" w:themeFill="text1" w:themeFillTint="33"/>
      </w:tcPr>
    </w:tblStylePr>
    <w:tblStylePr w:type="band1Horz">
      <w:tblPr/>
      <w:tcPr>
        <w:shd w:val="clear" w:color="auto" w:fill="DFDFDE" w:themeFill="text1" w:themeFillTint="33"/>
      </w:tcPr>
    </w:tblStylePr>
  </w:style>
  <w:style w:type="table" w:styleId="GridTable4-Accent6">
    <w:name w:val="Grid Table 4 Accent 6"/>
    <w:basedOn w:val="TableNormal"/>
    <w:uiPriority w:val="49"/>
    <w:rsid w:val="002600BA"/>
    <w:pPr>
      <w:spacing w:after="0" w:line="240" w:lineRule="auto"/>
    </w:pPr>
    <w:tblPr>
      <w:tblStyleRowBandSize w:val="1"/>
      <w:tblStyleColBandSize w:val="1"/>
      <w:tblBorders>
        <w:top w:val="single" w:sz="4" w:space="0" w:color="80CFD6" w:themeColor="accent6" w:themeTint="99"/>
        <w:left w:val="single" w:sz="4" w:space="0" w:color="80CFD6" w:themeColor="accent6" w:themeTint="99"/>
        <w:bottom w:val="single" w:sz="4" w:space="0" w:color="80CFD6" w:themeColor="accent6" w:themeTint="99"/>
        <w:right w:val="single" w:sz="4" w:space="0" w:color="80CFD6" w:themeColor="accent6" w:themeTint="99"/>
        <w:insideH w:val="single" w:sz="4" w:space="0" w:color="80CFD6" w:themeColor="accent6" w:themeTint="99"/>
        <w:insideV w:val="single" w:sz="4" w:space="0" w:color="80CFD6" w:themeColor="accent6" w:themeTint="99"/>
      </w:tblBorders>
    </w:tblPr>
    <w:tblStylePr w:type="firstRow">
      <w:rPr>
        <w:b/>
        <w:bCs/>
        <w:color w:val="F1F0EC" w:themeColor="background1"/>
      </w:rPr>
      <w:tblPr/>
      <w:tcPr>
        <w:tcBorders>
          <w:top w:val="single" w:sz="4" w:space="0" w:color="38A6B0" w:themeColor="accent6"/>
          <w:left w:val="single" w:sz="4" w:space="0" w:color="38A6B0" w:themeColor="accent6"/>
          <w:bottom w:val="single" w:sz="4" w:space="0" w:color="38A6B0" w:themeColor="accent6"/>
          <w:right w:val="single" w:sz="4" w:space="0" w:color="38A6B0" w:themeColor="accent6"/>
          <w:insideH w:val="nil"/>
          <w:insideV w:val="nil"/>
        </w:tcBorders>
        <w:shd w:val="clear" w:color="auto" w:fill="38A6B0" w:themeFill="accent6"/>
      </w:tcPr>
    </w:tblStylePr>
    <w:tblStylePr w:type="lastRow">
      <w:rPr>
        <w:b/>
        <w:bCs/>
      </w:rPr>
      <w:tblPr/>
      <w:tcPr>
        <w:tcBorders>
          <w:top w:val="double" w:sz="4" w:space="0" w:color="38A6B0" w:themeColor="accent6"/>
        </w:tcBorders>
      </w:tcPr>
    </w:tblStylePr>
    <w:tblStylePr w:type="firstCol">
      <w:rPr>
        <w:b/>
        <w:bCs/>
      </w:rPr>
    </w:tblStylePr>
    <w:tblStylePr w:type="lastCol">
      <w:rPr>
        <w:b/>
        <w:bCs/>
      </w:rPr>
    </w:tblStylePr>
    <w:tblStylePr w:type="band1Vert">
      <w:tblPr/>
      <w:tcPr>
        <w:shd w:val="clear" w:color="auto" w:fill="D4EFF1" w:themeFill="accent6" w:themeFillTint="33"/>
      </w:tcPr>
    </w:tblStylePr>
    <w:tblStylePr w:type="band1Horz">
      <w:tblPr/>
      <w:tcPr>
        <w:shd w:val="clear" w:color="auto" w:fill="D4EFF1" w:themeFill="accent6" w:themeFillTint="33"/>
      </w:tcPr>
    </w:tblStylePr>
  </w:style>
  <w:style w:type="paragraph" w:styleId="Caption">
    <w:name w:val="caption"/>
    <w:aliases w:val="cp"/>
    <w:basedOn w:val="Normal"/>
    <w:next w:val="Normal"/>
    <w:link w:val="CaptionChar"/>
    <w:uiPriority w:val="35"/>
    <w:unhideWhenUsed/>
    <w:qFormat/>
    <w:rsid w:val="00E13F0A"/>
    <w:pPr>
      <w:spacing w:after="200" w:line="240" w:lineRule="auto"/>
      <w:jc w:val="both"/>
    </w:pPr>
    <w:rPr>
      <w:rFonts w:cstheme="minorHAnsi"/>
      <w:b/>
      <w:bCs/>
      <w:color w:val="6D6F71"/>
      <w:sz w:val="18"/>
      <w:szCs w:val="18"/>
    </w:rPr>
  </w:style>
  <w:style w:type="character" w:customStyle="1" w:styleId="CaptionChar">
    <w:name w:val="Caption Char"/>
    <w:aliases w:val="cp Char"/>
    <w:link w:val="Caption"/>
    <w:uiPriority w:val="35"/>
    <w:locked/>
    <w:rsid w:val="00E13F0A"/>
    <w:rPr>
      <w:rFonts w:cstheme="minorHAnsi"/>
      <w:b/>
      <w:bCs/>
      <w:color w:val="6D6F71"/>
      <w:sz w:val="18"/>
      <w:szCs w:val="18"/>
    </w:rPr>
  </w:style>
  <w:style w:type="table" w:customStyle="1" w:styleId="FSPTableStyle">
    <w:name w:val="FSP Table Style"/>
    <w:basedOn w:val="TableNormal"/>
    <w:uiPriority w:val="99"/>
    <w:rsid w:val="00ED0C40"/>
    <w:pPr>
      <w:spacing w:before="60" w:after="60" w:line="240" w:lineRule="auto"/>
    </w:pPr>
    <w:tblPr>
      <w:tblStyleRowBandSize w:val="1"/>
    </w:tblPr>
    <w:tcPr>
      <w:vAlign w:val="center"/>
    </w:tcPr>
    <w:tblStylePr w:type="firstRow">
      <w:rPr>
        <w:rFonts w:ascii="Calibri" w:hAnsi="Calibri"/>
        <w:b/>
        <w:color w:val="FFFFFF"/>
        <w:sz w:val="22"/>
      </w:rPr>
      <w:tblPr/>
      <w:tcPr>
        <w:shd w:val="clear" w:color="auto" w:fill="ED3241"/>
      </w:tcPr>
    </w:tblStylePr>
    <w:tblStylePr w:type="lastRow">
      <w:rPr>
        <w:b/>
        <w:i w:val="0"/>
        <w:color w:val="9C3034" w:themeColor="accent1"/>
      </w:rPr>
      <w:tblPr/>
      <w:tcPr>
        <w:tcBorders>
          <w:top w:val="single" w:sz="12" w:space="0" w:color="ED3241"/>
          <w:left w:val="nil"/>
          <w:bottom w:val="single" w:sz="12" w:space="0" w:color="ED3241"/>
          <w:right w:val="nil"/>
          <w:insideH w:val="nil"/>
          <w:insideV w:val="nil"/>
          <w:tl2br w:val="nil"/>
          <w:tr2bl w:val="nil"/>
        </w:tcBorders>
      </w:tcPr>
    </w:tblStylePr>
    <w:tblStylePr w:type="firstCol">
      <w:rPr>
        <w:b/>
      </w:rPr>
    </w:tblStylePr>
    <w:tblStylePr w:type="lastCol">
      <w:pPr>
        <w:jc w:val="right"/>
      </w:pPr>
      <w:tblPr/>
      <w:tcPr>
        <w:vAlign w:val="center"/>
      </w:tcPr>
    </w:tblStylePr>
    <w:tblStylePr w:type="band2Horz">
      <w:tblPr/>
      <w:tcPr>
        <w:tcBorders>
          <w:top w:val="nil"/>
          <w:left w:val="nil"/>
          <w:bottom w:val="nil"/>
          <w:right w:val="nil"/>
          <w:insideH w:val="nil"/>
          <w:insideV w:val="nil"/>
          <w:tl2br w:val="nil"/>
          <w:tr2bl w:val="nil"/>
        </w:tcBorders>
        <w:shd w:val="clear" w:color="auto" w:fill="EFEFEF"/>
      </w:tcPr>
    </w:tblStylePr>
  </w:style>
  <w:style w:type="paragraph" w:styleId="NormalWeb">
    <w:name w:val="Normal (Web)"/>
    <w:basedOn w:val="Normal"/>
    <w:uiPriority w:val="99"/>
    <w:unhideWhenUsed/>
    <w:rsid w:val="007D149C"/>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ableofFigures">
    <w:name w:val="table of figures"/>
    <w:basedOn w:val="Normal"/>
    <w:next w:val="Normal"/>
    <w:uiPriority w:val="99"/>
    <w:unhideWhenUsed/>
    <w:rsid w:val="001C24CC"/>
    <w:pPr>
      <w:spacing w:after="0"/>
    </w:pPr>
  </w:style>
  <w:style w:type="paragraph" w:styleId="ListParagraph">
    <w:name w:val="List Paragraph"/>
    <w:aliases w:val="Business Requirements,Bullet List"/>
    <w:basedOn w:val="Normal"/>
    <w:link w:val="ListParagraphChar"/>
    <w:uiPriority w:val="34"/>
    <w:qFormat/>
    <w:rsid w:val="004B271F"/>
    <w:pPr>
      <w:numPr>
        <w:numId w:val="1"/>
      </w:numPr>
      <w:spacing w:after="60" w:line="280" w:lineRule="exact"/>
    </w:pPr>
  </w:style>
  <w:style w:type="character" w:customStyle="1" w:styleId="ListParagraphChar">
    <w:name w:val="List Paragraph Char"/>
    <w:aliases w:val="Business Requirements Char,Bullet List Char"/>
    <w:basedOn w:val="DefaultParagraphFont"/>
    <w:link w:val="ListParagraph"/>
    <w:uiPriority w:val="34"/>
    <w:rsid w:val="004B271F"/>
    <w:rPr>
      <w:rFonts w:ascii="Segoe UI" w:hAnsi="Segoe UI"/>
      <w:color w:val="0E1723"/>
      <w:sz w:val="20"/>
    </w:rPr>
  </w:style>
  <w:style w:type="table" w:styleId="GridTable4-Accent1">
    <w:name w:val="Grid Table 4 Accent 1"/>
    <w:basedOn w:val="TableNormal"/>
    <w:uiPriority w:val="49"/>
    <w:rsid w:val="009C08AA"/>
    <w:pPr>
      <w:spacing w:after="0" w:line="240" w:lineRule="auto"/>
    </w:pPr>
    <w:tblPr>
      <w:tblStyleRowBandSize w:val="1"/>
      <w:tblStyleColBandSize w:val="1"/>
      <w:tblBorders>
        <w:top w:val="single" w:sz="4" w:space="0" w:color="D37275" w:themeColor="accent1" w:themeTint="99"/>
        <w:left w:val="single" w:sz="4" w:space="0" w:color="D37275" w:themeColor="accent1" w:themeTint="99"/>
        <w:bottom w:val="single" w:sz="4" w:space="0" w:color="D37275" w:themeColor="accent1" w:themeTint="99"/>
        <w:right w:val="single" w:sz="4" w:space="0" w:color="D37275" w:themeColor="accent1" w:themeTint="99"/>
        <w:insideH w:val="single" w:sz="4" w:space="0" w:color="D37275" w:themeColor="accent1" w:themeTint="99"/>
        <w:insideV w:val="single" w:sz="4" w:space="0" w:color="D37275" w:themeColor="accent1" w:themeTint="99"/>
      </w:tblBorders>
    </w:tblPr>
    <w:tblStylePr w:type="firstRow">
      <w:rPr>
        <w:b/>
        <w:bCs/>
        <w:color w:val="F1F0EC" w:themeColor="background1"/>
      </w:rPr>
      <w:tblPr/>
      <w:tcPr>
        <w:tcBorders>
          <w:top w:val="single" w:sz="4" w:space="0" w:color="9C3034" w:themeColor="accent1"/>
          <w:left w:val="single" w:sz="4" w:space="0" w:color="9C3034" w:themeColor="accent1"/>
          <w:bottom w:val="single" w:sz="4" w:space="0" w:color="9C3034" w:themeColor="accent1"/>
          <w:right w:val="single" w:sz="4" w:space="0" w:color="9C3034" w:themeColor="accent1"/>
          <w:insideH w:val="nil"/>
          <w:insideV w:val="nil"/>
        </w:tcBorders>
        <w:shd w:val="clear" w:color="auto" w:fill="9C3034" w:themeFill="accent1"/>
      </w:tcPr>
    </w:tblStylePr>
    <w:tblStylePr w:type="lastRow">
      <w:rPr>
        <w:b/>
        <w:bCs/>
      </w:rPr>
      <w:tblPr/>
      <w:tcPr>
        <w:tcBorders>
          <w:top w:val="double" w:sz="4" w:space="0" w:color="9C3034" w:themeColor="accent1"/>
        </w:tcBorders>
      </w:tcPr>
    </w:tblStylePr>
    <w:tblStylePr w:type="firstCol">
      <w:rPr>
        <w:b/>
        <w:bCs/>
      </w:rPr>
    </w:tblStylePr>
    <w:tblStylePr w:type="lastCol">
      <w:rPr>
        <w:b/>
        <w:bCs/>
      </w:rPr>
    </w:tblStylePr>
    <w:tblStylePr w:type="band1Vert">
      <w:tblPr/>
      <w:tcPr>
        <w:shd w:val="clear" w:color="auto" w:fill="F0D0D1" w:themeFill="accent1" w:themeFillTint="33"/>
      </w:tcPr>
    </w:tblStylePr>
    <w:tblStylePr w:type="band1Horz">
      <w:tblPr/>
      <w:tcPr>
        <w:shd w:val="clear" w:color="auto" w:fill="F0D0D1" w:themeFill="accent1" w:themeFillTint="33"/>
      </w:tcPr>
    </w:tblStylePr>
  </w:style>
  <w:style w:type="paragraph" w:customStyle="1" w:styleId="GCloudServiceSubHeading">
    <w:name w:val="GCloud Service #Sub Heading"/>
    <w:basedOn w:val="Normal"/>
    <w:link w:val="GCloudServiceSubHeadingChar"/>
    <w:autoRedefine/>
    <w:rsid w:val="0044063D"/>
    <w:pPr>
      <w:spacing w:before="360" w:after="120" w:line="288" w:lineRule="auto"/>
    </w:pPr>
    <w:rPr>
      <w:rFonts w:ascii="Lato" w:eastAsiaTheme="minorEastAsia" w:hAnsi="Lato"/>
      <w:color w:val="41ABB9"/>
      <w:sz w:val="28"/>
    </w:rPr>
  </w:style>
  <w:style w:type="character" w:customStyle="1" w:styleId="GCloudServiceSubHeadingChar">
    <w:name w:val="GCloud Service #Sub Heading Char"/>
    <w:basedOn w:val="DefaultParagraphFont"/>
    <w:link w:val="GCloudServiceSubHeading"/>
    <w:rsid w:val="0044063D"/>
    <w:rPr>
      <w:rFonts w:ascii="Lato" w:eastAsiaTheme="minorEastAsia" w:hAnsi="Lato"/>
      <w:color w:val="41ABB9"/>
      <w:sz w:val="28"/>
    </w:rPr>
  </w:style>
  <w:style w:type="table" w:styleId="PlainTable1">
    <w:name w:val="Plain Table 1"/>
    <w:basedOn w:val="TableNormal"/>
    <w:uiPriority w:val="41"/>
    <w:rsid w:val="0044063D"/>
    <w:pPr>
      <w:spacing w:after="0" w:line="240" w:lineRule="auto"/>
    </w:pPr>
    <w:rPr>
      <w:rFonts w:eastAsiaTheme="minorEastAsia"/>
      <w:sz w:val="24"/>
      <w:szCs w:val="24"/>
    </w:rPr>
    <w:tblPr>
      <w:tblStyleRowBandSize w:val="1"/>
      <w:tblStyleColBandSize w:val="1"/>
      <w:tblBorders>
        <w:top w:val="single" w:sz="4" w:space="0" w:color="BEB9A6" w:themeColor="background1" w:themeShade="BF"/>
        <w:left w:val="single" w:sz="4" w:space="0" w:color="BEB9A6" w:themeColor="background1" w:themeShade="BF"/>
        <w:bottom w:val="single" w:sz="4" w:space="0" w:color="BEB9A6" w:themeColor="background1" w:themeShade="BF"/>
        <w:right w:val="single" w:sz="4" w:space="0" w:color="BEB9A6" w:themeColor="background1" w:themeShade="BF"/>
        <w:insideH w:val="single" w:sz="4" w:space="0" w:color="BEB9A6" w:themeColor="background1" w:themeShade="BF"/>
        <w:insideV w:val="single" w:sz="4" w:space="0" w:color="BEB9A6" w:themeColor="background1" w:themeShade="BF"/>
      </w:tblBorders>
    </w:tblPr>
    <w:tblStylePr w:type="firstRow">
      <w:rPr>
        <w:b/>
        <w:bCs/>
      </w:rPr>
    </w:tblStylePr>
    <w:tblStylePr w:type="lastRow">
      <w:rPr>
        <w:b/>
        <w:bCs/>
      </w:rPr>
      <w:tblPr/>
      <w:tcPr>
        <w:tcBorders>
          <w:top w:val="double" w:sz="4" w:space="0" w:color="BEB9A6" w:themeColor="background1" w:themeShade="BF"/>
        </w:tcBorders>
      </w:tcPr>
    </w:tblStylePr>
    <w:tblStylePr w:type="firstCol">
      <w:rPr>
        <w:b/>
        <w:bCs/>
      </w:rPr>
    </w:tblStylePr>
    <w:tblStylePr w:type="lastCol">
      <w:rPr>
        <w:b/>
        <w:bCs/>
      </w:rPr>
    </w:tblStylePr>
    <w:tblStylePr w:type="band1Vert">
      <w:tblPr/>
      <w:tcPr>
        <w:shd w:val="clear" w:color="auto" w:fill="E6E4DE" w:themeFill="background1" w:themeFillShade="F2"/>
      </w:tcPr>
    </w:tblStylePr>
    <w:tblStylePr w:type="band1Horz">
      <w:tblPr/>
      <w:tcPr>
        <w:shd w:val="clear" w:color="auto" w:fill="E6E4DE" w:themeFill="background1" w:themeFillShade="F2"/>
      </w:tcPr>
    </w:tblStylePr>
  </w:style>
  <w:style w:type="paragraph" w:customStyle="1" w:styleId="BulletedText">
    <w:name w:val="Bulleted Text"/>
    <w:basedOn w:val="Normal"/>
    <w:rsid w:val="0044063D"/>
    <w:pPr>
      <w:numPr>
        <w:numId w:val="2"/>
      </w:numPr>
      <w:spacing w:after="280" w:line="280" w:lineRule="atLeast"/>
    </w:pPr>
    <w:rPr>
      <w:rFonts w:ascii="Lucida Sans" w:hAnsi="Lucida Sans"/>
      <w:sz w:val="18"/>
    </w:rPr>
  </w:style>
  <w:style w:type="paragraph" w:styleId="NoSpacing">
    <w:name w:val="No Spacing"/>
    <w:uiPriority w:val="1"/>
    <w:qFormat/>
    <w:rsid w:val="005D4A3D"/>
    <w:pPr>
      <w:spacing w:after="0" w:line="240" w:lineRule="auto"/>
    </w:pPr>
  </w:style>
  <w:style w:type="character" w:styleId="CommentReference">
    <w:name w:val="annotation reference"/>
    <w:basedOn w:val="DefaultParagraphFont"/>
    <w:uiPriority w:val="99"/>
    <w:semiHidden/>
    <w:unhideWhenUsed/>
    <w:rsid w:val="00A876B3"/>
    <w:rPr>
      <w:sz w:val="16"/>
      <w:szCs w:val="16"/>
    </w:rPr>
  </w:style>
  <w:style w:type="paragraph" w:styleId="CommentText">
    <w:name w:val="annotation text"/>
    <w:basedOn w:val="Normal"/>
    <w:link w:val="CommentTextChar"/>
    <w:uiPriority w:val="99"/>
    <w:semiHidden/>
    <w:unhideWhenUsed/>
    <w:rsid w:val="00A876B3"/>
    <w:pPr>
      <w:spacing w:line="240" w:lineRule="auto"/>
    </w:pPr>
    <w:rPr>
      <w:szCs w:val="20"/>
    </w:rPr>
  </w:style>
  <w:style w:type="character" w:customStyle="1" w:styleId="CommentTextChar">
    <w:name w:val="Comment Text Char"/>
    <w:basedOn w:val="DefaultParagraphFont"/>
    <w:link w:val="CommentText"/>
    <w:uiPriority w:val="99"/>
    <w:semiHidden/>
    <w:rsid w:val="00A876B3"/>
    <w:rPr>
      <w:color w:val="5F5F5C" w:themeColor="text1"/>
      <w:sz w:val="20"/>
      <w:szCs w:val="20"/>
    </w:rPr>
  </w:style>
  <w:style w:type="paragraph" w:styleId="CommentSubject">
    <w:name w:val="annotation subject"/>
    <w:basedOn w:val="CommentText"/>
    <w:next w:val="CommentText"/>
    <w:link w:val="CommentSubjectChar"/>
    <w:uiPriority w:val="99"/>
    <w:semiHidden/>
    <w:unhideWhenUsed/>
    <w:rsid w:val="00A876B3"/>
    <w:rPr>
      <w:b/>
      <w:bCs/>
    </w:rPr>
  </w:style>
  <w:style w:type="character" w:customStyle="1" w:styleId="CommentSubjectChar">
    <w:name w:val="Comment Subject Char"/>
    <w:basedOn w:val="CommentTextChar"/>
    <w:link w:val="CommentSubject"/>
    <w:uiPriority w:val="99"/>
    <w:semiHidden/>
    <w:rsid w:val="00A876B3"/>
    <w:rPr>
      <w:b/>
      <w:bCs/>
      <w:color w:val="5F5F5C" w:themeColor="text1"/>
      <w:sz w:val="20"/>
      <w:szCs w:val="20"/>
    </w:rPr>
  </w:style>
  <w:style w:type="character" w:customStyle="1" w:styleId="UnresolvedMention1">
    <w:name w:val="Unresolved Mention1"/>
    <w:basedOn w:val="DefaultParagraphFont"/>
    <w:uiPriority w:val="99"/>
    <w:semiHidden/>
    <w:unhideWhenUsed/>
    <w:rsid w:val="00C228CE"/>
    <w:rPr>
      <w:color w:val="605E5C"/>
      <w:shd w:val="clear" w:color="auto" w:fill="E1DFDD"/>
    </w:rPr>
  </w:style>
  <w:style w:type="character" w:styleId="FollowedHyperlink">
    <w:name w:val="FollowedHyperlink"/>
    <w:basedOn w:val="DefaultParagraphFont"/>
    <w:uiPriority w:val="99"/>
    <w:semiHidden/>
    <w:unhideWhenUsed/>
    <w:rsid w:val="00862DD9"/>
    <w:rPr>
      <w:color w:val="954F72" w:themeColor="followedHyperlink"/>
      <w:u w:val="single"/>
    </w:rPr>
  </w:style>
  <w:style w:type="character" w:styleId="Emphasis">
    <w:name w:val="Emphasis"/>
    <w:basedOn w:val="DefaultParagraphFont"/>
    <w:uiPriority w:val="20"/>
    <w:qFormat/>
    <w:rsid w:val="008C6554"/>
    <w:rPr>
      <w:i/>
      <w:iCs/>
    </w:rPr>
  </w:style>
  <w:style w:type="character" w:customStyle="1" w:styleId="ember-view">
    <w:name w:val="ember-view"/>
    <w:basedOn w:val="DefaultParagraphFont"/>
    <w:rsid w:val="003C2FB8"/>
  </w:style>
  <w:style w:type="character" w:styleId="UnresolvedMention">
    <w:name w:val="Unresolved Mention"/>
    <w:basedOn w:val="DefaultParagraphFont"/>
    <w:uiPriority w:val="99"/>
    <w:semiHidden/>
    <w:unhideWhenUsed/>
    <w:rsid w:val="00C23D68"/>
    <w:rPr>
      <w:color w:val="605E5C"/>
      <w:shd w:val="clear" w:color="auto" w:fill="E1DFDD"/>
    </w:rPr>
  </w:style>
  <w:style w:type="character" w:styleId="Mention">
    <w:name w:val="Mention"/>
    <w:basedOn w:val="DefaultParagraphFont"/>
    <w:uiPriority w:val="99"/>
    <w:unhideWhenUsed/>
    <w:rsid w:val="00781FF5"/>
    <w:rPr>
      <w:color w:val="2B579A"/>
      <w:shd w:val="clear" w:color="auto" w:fill="E6E6E6"/>
    </w:rPr>
  </w:style>
  <w:style w:type="paragraph" w:styleId="Revision">
    <w:name w:val="Revision"/>
    <w:hidden/>
    <w:uiPriority w:val="99"/>
    <w:semiHidden/>
    <w:rsid w:val="00144553"/>
    <w:pPr>
      <w:spacing w:after="0" w:line="240" w:lineRule="auto"/>
    </w:pPr>
    <w:rPr>
      <w:rFonts w:ascii="Segoe UI" w:hAnsi="Segoe UI"/>
      <w:color w:val="0E172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4833">
      <w:bodyDiv w:val="1"/>
      <w:marLeft w:val="0"/>
      <w:marRight w:val="0"/>
      <w:marTop w:val="0"/>
      <w:marBottom w:val="0"/>
      <w:divBdr>
        <w:top w:val="none" w:sz="0" w:space="0" w:color="auto"/>
        <w:left w:val="none" w:sz="0" w:space="0" w:color="auto"/>
        <w:bottom w:val="none" w:sz="0" w:space="0" w:color="auto"/>
        <w:right w:val="none" w:sz="0" w:space="0" w:color="auto"/>
      </w:divBdr>
    </w:div>
    <w:div w:id="205261791">
      <w:bodyDiv w:val="1"/>
      <w:marLeft w:val="0"/>
      <w:marRight w:val="0"/>
      <w:marTop w:val="0"/>
      <w:marBottom w:val="0"/>
      <w:divBdr>
        <w:top w:val="none" w:sz="0" w:space="0" w:color="auto"/>
        <w:left w:val="none" w:sz="0" w:space="0" w:color="auto"/>
        <w:bottom w:val="none" w:sz="0" w:space="0" w:color="auto"/>
        <w:right w:val="none" w:sz="0" w:space="0" w:color="auto"/>
      </w:divBdr>
    </w:div>
    <w:div w:id="257493586">
      <w:bodyDiv w:val="1"/>
      <w:marLeft w:val="0"/>
      <w:marRight w:val="0"/>
      <w:marTop w:val="0"/>
      <w:marBottom w:val="0"/>
      <w:divBdr>
        <w:top w:val="none" w:sz="0" w:space="0" w:color="auto"/>
        <w:left w:val="none" w:sz="0" w:space="0" w:color="auto"/>
        <w:bottom w:val="none" w:sz="0" w:space="0" w:color="auto"/>
        <w:right w:val="none" w:sz="0" w:space="0" w:color="auto"/>
      </w:divBdr>
    </w:div>
    <w:div w:id="309137930">
      <w:bodyDiv w:val="1"/>
      <w:marLeft w:val="0"/>
      <w:marRight w:val="0"/>
      <w:marTop w:val="0"/>
      <w:marBottom w:val="0"/>
      <w:divBdr>
        <w:top w:val="none" w:sz="0" w:space="0" w:color="auto"/>
        <w:left w:val="none" w:sz="0" w:space="0" w:color="auto"/>
        <w:bottom w:val="none" w:sz="0" w:space="0" w:color="auto"/>
        <w:right w:val="none" w:sz="0" w:space="0" w:color="auto"/>
      </w:divBdr>
    </w:div>
    <w:div w:id="396443152">
      <w:bodyDiv w:val="1"/>
      <w:marLeft w:val="0"/>
      <w:marRight w:val="0"/>
      <w:marTop w:val="0"/>
      <w:marBottom w:val="0"/>
      <w:divBdr>
        <w:top w:val="none" w:sz="0" w:space="0" w:color="auto"/>
        <w:left w:val="none" w:sz="0" w:space="0" w:color="auto"/>
        <w:bottom w:val="none" w:sz="0" w:space="0" w:color="auto"/>
        <w:right w:val="none" w:sz="0" w:space="0" w:color="auto"/>
      </w:divBdr>
    </w:div>
    <w:div w:id="443774089">
      <w:bodyDiv w:val="1"/>
      <w:marLeft w:val="0"/>
      <w:marRight w:val="0"/>
      <w:marTop w:val="0"/>
      <w:marBottom w:val="0"/>
      <w:divBdr>
        <w:top w:val="none" w:sz="0" w:space="0" w:color="auto"/>
        <w:left w:val="none" w:sz="0" w:space="0" w:color="auto"/>
        <w:bottom w:val="none" w:sz="0" w:space="0" w:color="auto"/>
        <w:right w:val="none" w:sz="0" w:space="0" w:color="auto"/>
      </w:divBdr>
    </w:div>
    <w:div w:id="581836292">
      <w:bodyDiv w:val="1"/>
      <w:marLeft w:val="0"/>
      <w:marRight w:val="0"/>
      <w:marTop w:val="0"/>
      <w:marBottom w:val="0"/>
      <w:divBdr>
        <w:top w:val="none" w:sz="0" w:space="0" w:color="auto"/>
        <w:left w:val="none" w:sz="0" w:space="0" w:color="auto"/>
        <w:bottom w:val="none" w:sz="0" w:space="0" w:color="auto"/>
        <w:right w:val="none" w:sz="0" w:space="0" w:color="auto"/>
      </w:divBdr>
    </w:div>
    <w:div w:id="639962252">
      <w:bodyDiv w:val="1"/>
      <w:marLeft w:val="0"/>
      <w:marRight w:val="0"/>
      <w:marTop w:val="0"/>
      <w:marBottom w:val="0"/>
      <w:divBdr>
        <w:top w:val="none" w:sz="0" w:space="0" w:color="auto"/>
        <w:left w:val="none" w:sz="0" w:space="0" w:color="auto"/>
        <w:bottom w:val="none" w:sz="0" w:space="0" w:color="auto"/>
        <w:right w:val="none" w:sz="0" w:space="0" w:color="auto"/>
      </w:divBdr>
    </w:div>
    <w:div w:id="774642226">
      <w:bodyDiv w:val="1"/>
      <w:marLeft w:val="0"/>
      <w:marRight w:val="0"/>
      <w:marTop w:val="0"/>
      <w:marBottom w:val="0"/>
      <w:divBdr>
        <w:top w:val="none" w:sz="0" w:space="0" w:color="auto"/>
        <w:left w:val="none" w:sz="0" w:space="0" w:color="auto"/>
        <w:bottom w:val="none" w:sz="0" w:space="0" w:color="auto"/>
        <w:right w:val="none" w:sz="0" w:space="0" w:color="auto"/>
      </w:divBdr>
    </w:div>
    <w:div w:id="786586192">
      <w:bodyDiv w:val="1"/>
      <w:marLeft w:val="0"/>
      <w:marRight w:val="0"/>
      <w:marTop w:val="0"/>
      <w:marBottom w:val="0"/>
      <w:divBdr>
        <w:top w:val="none" w:sz="0" w:space="0" w:color="auto"/>
        <w:left w:val="none" w:sz="0" w:space="0" w:color="auto"/>
        <w:bottom w:val="none" w:sz="0" w:space="0" w:color="auto"/>
        <w:right w:val="none" w:sz="0" w:space="0" w:color="auto"/>
      </w:divBdr>
    </w:div>
    <w:div w:id="807670755">
      <w:bodyDiv w:val="1"/>
      <w:marLeft w:val="0"/>
      <w:marRight w:val="0"/>
      <w:marTop w:val="0"/>
      <w:marBottom w:val="0"/>
      <w:divBdr>
        <w:top w:val="none" w:sz="0" w:space="0" w:color="auto"/>
        <w:left w:val="none" w:sz="0" w:space="0" w:color="auto"/>
        <w:bottom w:val="none" w:sz="0" w:space="0" w:color="auto"/>
        <w:right w:val="none" w:sz="0" w:space="0" w:color="auto"/>
      </w:divBdr>
    </w:div>
    <w:div w:id="910693596">
      <w:bodyDiv w:val="1"/>
      <w:marLeft w:val="0"/>
      <w:marRight w:val="0"/>
      <w:marTop w:val="0"/>
      <w:marBottom w:val="0"/>
      <w:divBdr>
        <w:top w:val="none" w:sz="0" w:space="0" w:color="auto"/>
        <w:left w:val="none" w:sz="0" w:space="0" w:color="auto"/>
        <w:bottom w:val="none" w:sz="0" w:space="0" w:color="auto"/>
        <w:right w:val="none" w:sz="0" w:space="0" w:color="auto"/>
      </w:divBdr>
    </w:div>
    <w:div w:id="1066995803">
      <w:bodyDiv w:val="1"/>
      <w:marLeft w:val="0"/>
      <w:marRight w:val="0"/>
      <w:marTop w:val="0"/>
      <w:marBottom w:val="0"/>
      <w:divBdr>
        <w:top w:val="none" w:sz="0" w:space="0" w:color="auto"/>
        <w:left w:val="none" w:sz="0" w:space="0" w:color="auto"/>
        <w:bottom w:val="none" w:sz="0" w:space="0" w:color="auto"/>
        <w:right w:val="none" w:sz="0" w:space="0" w:color="auto"/>
      </w:divBdr>
    </w:div>
    <w:div w:id="1178736234">
      <w:bodyDiv w:val="1"/>
      <w:marLeft w:val="0"/>
      <w:marRight w:val="0"/>
      <w:marTop w:val="0"/>
      <w:marBottom w:val="0"/>
      <w:divBdr>
        <w:top w:val="none" w:sz="0" w:space="0" w:color="auto"/>
        <w:left w:val="none" w:sz="0" w:space="0" w:color="auto"/>
        <w:bottom w:val="none" w:sz="0" w:space="0" w:color="auto"/>
        <w:right w:val="none" w:sz="0" w:space="0" w:color="auto"/>
      </w:divBdr>
    </w:div>
    <w:div w:id="1284463163">
      <w:bodyDiv w:val="1"/>
      <w:marLeft w:val="0"/>
      <w:marRight w:val="0"/>
      <w:marTop w:val="0"/>
      <w:marBottom w:val="0"/>
      <w:divBdr>
        <w:top w:val="none" w:sz="0" w:space="0" w:color="auto"/>
        <w:left w:val="none" w:sz="0" w:space="0" w:color="auto"/>
        <w:bottom w:val="none" w:sz="0" w:space="0" w:color="auto"/>
        <w:right w:val="none" w:sz="0" w:space="0" w:color="auto"/>
      </w:divBdr>
    </w:div>
    <w:div w:id="1484543119">
      <w:bodyDiv w:val="1"/>
      <w:marLeft w:val="0"/>
      <w:marRight w:val="0"/>
      <w:marTop w:val="0"/>
      <w:marBottom w:val="0"/>
      <w:divBdr>
        <w:top w:val="none" w:sz="0" w:space="0" w:color="auto"/>
        <w:left w:val="none" w:sz="0" w:space="0" w:color="auto"/>
        <w:bottom w:val="none" w:sz="0" w:space="0" w:color="auto"/>
        <w:right w:val="none" w:sz="0" w:space="0" w:color="auto"/>
      </w:divBdr>
      <w:divsChild>
        <w:div w:id="539703649">
          <w:marLeft w:val="0"/>
          <w:marRight w:val="0"/>
          <w:marTop w:val="720"/>
          <w:marBottom w:val="720"/>
          <w:divBdr>
            <w:top w:val="none" w:sz="0" w:space="0" w:color="auto"/>
            <w:left w:val="none" w:sz="0" w:space="0" w:color="auto"/>
            <w:bottom w:val="none" w:sz="0" w:space="0" w:color="auto"/>
            <w:right w:val="none" w:sz="0" w:space="0" w:color="auto"/>
          </w:divBdr>
        </w:div>
        <w:div w:id="689793601">
          <w:marLeft w:val="0"/>
          <w:marRight w:val="0"/>
          <w:marTop w:val="720"/>
          <w:marBottom w:val="720"/>
          <w:divBdr>
            <w:top w:val="none" w:sz="0" w:space="0" w:color="auto"/>
            <w:left w:val="none" w:sz="0" w:space="0" w:color="auto"/>
            <w:bottom w:val="none" w:sz="0" w:space="0" w:color="auto"/>
            <w:right w:val="none" w:sz="0" w:space="0" w:color="auto"/>
          </w:divBdr>
        </w:div>
      </w:divsChild>
    </w:div>
    <w:div w:id="1529218007">
      <w:bodyDiv w:val="1"/>
      <w:marLeft w:val="0"/>
      <w:marRight w:val="0"/>
      <w:marTop w:val="0"/>
      <w:marBottom w:val="0"/>
      <w:divBdr>
        <w:top w:val="none" w:sz="0" w:space="0" w:color="auto"/>
        <w:left w:val="none" w:sz="0" w:space="0" w:color="auto"/>
        <w:bottom w:val="none" w:sz="0" w:space="0" w:color="auto"/>
        <w:right w:val="none" w:sz="0" w:space="0" w:color="auto"/>
      </w:divBdr>
    </w:div>
    <w:div w:id="1586645678">
      <w:bodyDiv w:val="1"/>
      <w:marLeft w:val="0"/>
      <w:marRight w:val="0"/>
      <w:marTop w:val="0"/>
      <w:marBottom w:val="0"/>
      <w:divBdr>
        <w:top w:val="none" w:sz="0" w:space="0" w:color="auto"/>
        <w:left w:val="none" w:sz="0" w:space="0" w:color="auto"/>
        <w:bottom w:val="none" w:sz="0" w:space="0" w:color="auto"/>
        <w:right w:val="none" w:sz="0" w:space="0" w:color="auto"/>
      </w:divBdr>
    </w:div>
    <w:div w:id="1687291274">
      <w:bodyDiv w:val="1"/>
      <w:marLeft w:val="0"/>
      <w:marRight w:val="0"/>
      <w:marTop w:val="0"/>
      <w:marBottom w:val="0"/>
      <w:divBdr>
        <w:top w:val="none" w:sz="0" w:space="0" w:color="auto"/>
        <w:left w:val="none" w:sz="0" w:space="0" w:color="auto"/>
        <w:bottom w:val="none" w:sz="0" w:space="0" w:color="auto"/>
        <w:right w:val="none" w:sz="0" w:space="0" w:color="auto"/>
      </w:divBdr>
    </w:div>
    <w:div w:id="1864971645">
      <w:bodyDiv w:val="1"/>
      <w:marLeft w:val="0"/>
      <w:marRight w:val="0"/>
      <w:marTop w:val="0"/>
      <w:marBottom w:val="0"/>
      <w:divBdr>
        <w:top w:val="none" w:sz="0" w:space="0" w:color="auto"/>
        <w:left w:val="none" w:sz="0" w:space="0" w:color="auto"/>
        <w:bottom w:val="none" w:sz="0" w:space="0" w:color="auto"/>
        <w:right w:val="none" w:sz="0" w:space="0" w:color="auto"/>
      </w:divBdr>
      <w:divsChild>
        <w:div w:id="153424711">
          <w:marLeft w:val="0"/>
          <w:marRight w:val="0"/>
          <w:marTop w:val="720"/>
          <w:marBottom w:val="720"/>
          <w:divBdr>
            <w:top w:val="none" w:sz="0" w:space="0" w:color="auto"/>
            <w:left w:val="none" w:sz="0" w:space="0" w:color="auto"/>
            <w:bottom w:val="none" w:sz="0" w:space="0" w:color="auto"/>
            <w:right w:val="none" w:sz="0" w:space="0" w:color="auto"/>
          </w:divBdr>
        </w:div>
        <w:div w:id="208419146">
          <w:marLeft w:val="0"/>
          <w:marRight w:val="0"/>
          <w:marTop w:val="720"/>
          <w:marBottom w:val="720"/>
          <w:divBdr>
            <w:top w:val="none" w:sz="0" w:space="0" w:color="auto"/>
            <w:left w:val="none" w:sz="0" w:space="0" w:color="auto"/>
            <w:bottom w:val="none" w:sz="0" w:space="0" w:color="auto"/>
            <w:right w:val="none" w:sz="0" w:space="0" w:color="auto"/>
          </w:divBdr>
        </w:div>
      </w:divsChild>
    </w:div>
    <w:div w:id="2018192656">
      <w:bodyDiv w:val="1"/>
      <w:marLeft w:val="0"/>
      <w:marRight w:val="0"/>
      <w:marTop w:val="0"/>
      <w:marBottom w:val="0"/>
      <w:divBdr>
        <w:top w:val="none" w:sz="0" w:space="0" w:color="auto"/>
        <w:left w:val="none" w:sz="0" w:space="0" w:color="auto"/>
        <w:bottom w:val="none" w:sz="0" w:space="0" w:color="auto"/>
        <w:right w:val="none" w:sz="0" w:space="0" w:color="auto"/>
      </w:divBdr>
    </w:div>
    <w:div w:id="2092966308">
      <w:bodyDiv w:val="1"/>
      <w:marLeft w:val="0"/>
      <w:marRight w:val="0"/>
      <w:marTop w:val="0"/>
      <w:marBottom w:val="0"/>
      <w:divBdr>
        <w:top w:val="none" w:sz="0" w:space="0" w:color="auto"/>
        <w:left w:val="none" w:sz="0" w:space="0" w:color="auto"/>
        <w:bottom w:val="none" w:sz="0" w:space="0" w:color="auto"/>
        <w:right w:val="none" w:sz="0" w:space="0" w:color="auto"/>
      </w:divBdr>
    </w:div>
    <w:div w:id="21394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ocs.microsoft.com/en-us/visualstudio/get-started/csharp/tutorial-console?view=vs-2022" TargetMode="External"/><Relationship Id="rId25" Type="http://schemas.openxmlformats.org/officeDocument/2006/relationships/image" Target="media/image10.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hyperlink" Target="mailto:bcninternship@foundation-sp.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image" Target="media/image4.jpe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yperlink" Target="mailto:bcninternship@foundation-sp.com" TargetMode="External"/><Relationship Id="rId35" Type="http://schemas.openxmlformats.org/officeDocument/2006/relationships/header" Target="header5.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SP Brand">
  <a:themeElements>
    <a:clrScheme name="FSP Brand">
      <a:dk1>
        <a:srgbClr val="5F5F5C"/>
      </a:dk1>
      <a:lt1>
        <a:srgbClr val="F1F0EC"/>
      </a:lt1>
      <a:dk2>
        <a:srgbClr val="484F59"/>
      </a:dk2>
      <a:lt2>
        <a:srgbClr val="FCFCF9"/>
      </a:lt2>
      <a:accent1>
        <a:srgbClr val="9C3034"/>
      </a:accent1>
      <a:accent2>
        <a:srgbClr val="B54057"/>
      </a:accent2>
      <a:accent3>
        <a:srgbClr val="E29A09"/>
      </a:accent3>
      <a:accent4>
        <a:srgbClr val="F2B920"/>
      </a:accent4>
      <a:accent5>
        <a:srgbClr val="0C8893"/>
      </a:accent5>
      <a:accent6>
        <a:srgbClr val="38A6B0"/>
      </a:accent6>
      <a:hlink>
        <a:srgbClr val="0563C1"/>
      </a:hlink>
      <a:folHlink>
        <a:srgbClr val="954F72"/>
      </a:folHlink>
    </a:clrScheme>
    <a:fontScheme name="FSP Brand">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SP Brand" id="{D822AE55-26C2-4F63-9386-47753CE45E14}" vid="{14D1A734-0A12-4BFF-9D7C-C2C7A927190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1DDD8EB33FD94EA6E0BC0F9DF2E3FE" ma:contentTypeVersion="4" ma:contentTypeDescription="Create a new document." ma:contentTypeScope="" ma:versionID="49e9f953e24b7ffe8d4de0995a3cef60">
  <xsd:schema xmlns:xsd="http://www.w3.org/2001/XMLSchema" xmlns:xs="http://www.w3.org/2001/XMLSchema" xmlns:p="http://schemas.microsoft.com/office/2006/metadata/properties" xmlns:ns2="74ff46d5-d462-4eff-ba32-849c28a7849b" targetNamespace="http://schemas.microsoft.com/office/2006/metadata/properties" ma:root="true" ma:fieldsID="1eb257b6543e61bccb9b85f8067de329" ns2:_="">
    <xsd:import namespace="74ff46d5-d462-4eff-ba32-849c28a7849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f46d5-d462-4eff-ba32-849c28a784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0DC05-1A2D-4456-8F98-BEFDC0BE05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7FE962-399E-47CF-B148-A6B837C040EB}">
  <ds:schemaRefs>
    <ds:schemaRef ds:uri="http://schemas.microsoft.com/sharepoint/v3/contenttype/forms"/>
  </ds:schemaRefs>
</ds:datastoreItem>
</file>

<file path=customXml/itemProps4.xml><?xml version="1.0" encoding="utf-8"?>
<ds:datastoreItem xmlns:ds="http://schemas.openxmlformats.org/officeDocument/2006/customXml" ds:itemID="{CA71AB5A-966F-49E8-ABA3-B6D3C0C1F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f46d5-d462-4eff-ba32-849c28a784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FE7834-3A55-4CC7-915C-E19D5B11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1846</Characters>
  <Application>Microsoft Office Word</Application>
  <DocSecurity>0</DocSecurity>
  <Lines>15</Lines>
  <Paragraphs>4</Paragraphs>
  <ScaleCrop>false</ScaleCrop>
  <Company>[Customer]</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dc:title>
  <dc:subject>Service and Support Analyst</dc:subject>
  <dc:creator>[Author]</dc:creator>
  <cp:keywords/>
  <dc:description/>
  <cp:lastModifiedBy>Jordi Vilajosana</cp:lastModifiedBy>
  <cp:revision>220</cp:revision>
  <cp:lastPrinted>2021-06-10T13:28:00Z</cp:lastPrinted>
  <dcterms:created xsi:type="dcterms:W3CDTF">2021-01-19T11:57:00Z</dcterms:created>
  <dcterms:modified xsi:type="dcterms:W3CDTF">2022-06-21T07:17:00Z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3408f458-54b0-4ef0-8ef3-20a887a38a5e</vt:lpwstr>
  </property>
  <property fmtid="{D5CDD505-2E9C-101B-9397-08002B2CF9AE}" pid="3" name="ContentTypeId">
    <vt:lpwstr>0x0101008E1DDD8EB33FD94EA6E0BC0F9DF2E3FE</vt:lpwstr>
  </property>
  <property fmtid="{D5CDD505-2E9C-101B-9397-08002B2CF9AE}" pid="4" name="MSIP_Label_b9910098-5062-4a39-9732-20ab2f3a9c81_Enabled">
    <vt:lpwstr>true</vt:lpwstr>
  </property>
  <property fmtid="{D5CDD505-2E9C-101B-9397-08002B2CF9AE}" pid="5" name="MSIP_Label_b9910098-5062-4a39-9732-20ab2f3a9c81_SetDate">
    <vt:lpwstr>2021-04-08T09:54:29Z</vt:lpwstr>
  </property>
  <property fmtid="{D5CDD505-2E9C-101B-9397-08002B2CF9AE}" pid="6" name="MSIP_Label_b9910098-5062-4a39-9732-20ab2f3a9c81_Method">
    <vt:lpwstr>Privileged</vt:lpwstr>
  </property>
  <property fmtid="{D5CDD505-2E9C-101B-9397-08002B2CF9AE}" pid="7" name="MSIP_Label_b9910098-5062-4a39-9732-20ab2f3a9c81_Name">
    <vt:lpwstr>General</vt:lpwstr>
  </property>
  <property fmtid="{D5CDD505-2E9C-101B-9397-08002B2CF9AE}" pid="8" name="MSIP_Label_b9910098-5062-4a39-9732-20ab2f3a9c81_SiteId">
    <vt:lpwstr>805d0794-f9ac-42a6-b40a-9e41418a213e</vt:lpwstr>
  </property>
  <property fmtid="{D5CDD505-2E9C-101B-9397-08002B2CF9AE}" pid="9" name="MSIP_Label_b9910098-5062-4a39-9732-20ab2f3a9c81_ActionId">
    <vt:lpwstr>5d9be9c3-058c-4d99-ac4a-96ec0ca5fce6</vt:lpwstr>
  </property>
  <property fmtid="{D5CDD505-2E9C-101B-9397-08002B2CF9AE}" pid="10" name="MSIP_Label_b9910098-5062-4a39-9732-20ab2f3a9c81_ContentBits">
    <vt:lpwstr>0</vt:lpwstr>
  </property>
</Properties>
</file>